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300" w:beforeAutospacing="false" w:after="340" w:afterAutospacing="false" w:lineRule="auto" w:line="240"/>
        <w:rPr>
          <w:rFonts w:ascii="Helvetica" w:cs="Helvetica" w:hAnsi="Helvetica"/>
          <w:b/>
          <w:bCs/>
          <w:color w:val="ffff00"/>
          <w:sz w:val="52"/>
          <w:szCs w:val="52"/>
          <w:u w:val="single"/>
          <w:lang w:val="en-US" w:bidi="ar-SA" w:eastAsia="en-US"/>
        </w:rPr>
      </w:pPr>
      <w:r>
        <w:rPr>
          <w:rFonts w:ascii="Helvetica" w:cs="Helvetica" w:hAnsi="Helvetica"/>
          <w:b/>
          <w:bCs/>
          <w:color w:val="313131"/>
          <w:sz w:val="52"/>
          <w:szCs w:val="52"/>
          <w:lang w:val="en-US" w:bidi="ar-SA" w:eastAsia="en-US"/>
        </w:rPr>
        <w:t xml:space="preserve">       </w:t>
      </w:r>
      <w:r>
        <w:rPr>
          <w:rFonts w:ascii="Helvetica" w:cs="Helvetica" w:hAnsi="Helvetica"/>
          <w:b/>
          <w:bCs/>
          <w:color w:val="313131"/>
          <w:sz w:val="52"/>
          <w:szCs w:val="52"/>
          <w:u w:val="single"/>
          <w:lang w:val="en-US" w:bidi="ar-SA" w:eastAsia="en-US"/>
        </w:rPr>
        <w:t xml:space="preserve">Credit Card Fraud Detection </w:t>
      </w:r>
    </w:p>
    <w:p>
      <w:pPr>
        <w:pStyle w:val="style0"/>
        <w:spacing w:after="200" w:lineRule="auto" w:line="276"/>
        <w:ind w:firstLine="2861" w:firstLineChars="650"/>
        <w:jc w:val="both"/>
        <w:rPr>
          <w:rFonts w:ascii="Calibri" w:cs="Calibri" w:eastAsia="Calibri" w:hAnsi="Calibri" w:hint="default"/>
          <w:b/>
          <w:bCs/>
          <w:color w:val="auto"/>
          <w:sz w:val="44"/>
          <w:szCs w:val="44"/>
          <w:u w:val="none"/>
          <w:lang w:val="en-US" w:bidi="ar-SA" w:eastAsia="en-US"/>
        </w:rPr>
      </w:pPr>
      <w:r>
        <w:rPr>
          <w:rFonts w:ascii="Calibri" w:cs="Calibri" w:eastAsia="Calibri" w:hAnsi="Calibri" w:hint="default"/>
          <w:b/>
          <w:bCs/>
          <w:color w:val="auto"/>
          <w:sz w:val="44"/>
          <w:szCs w:val="44"/>
          <w:u w:val="none"/>
          <w:lang w:val="en-US" w:bidi="ar-SA" w:eastAsia="en-US"/>
        </w:rPr>
        <w:t>TEAM MEMBER</w:t>
      </w:r>
    </w:p>
    <w:p>
      <w:pPr>
        <w:pStyle w:val="style0"/>
        <w:spacing w:after="200" w:lineRule="auto" w:line="276"/>
        <w:ind w:firstLine="1981" w:firstLineChars="450"/>
        <w:jc w:val="both"/>
        <w:rPr>
          <w:rFonts w:ascii="Calibri" w:cs="Calibri" w:eastAsia="Calibri" w:hAnsi="Calibri" w:hint="default"/>
          <w:b/>
          <w:bCs/>
          <w:color w:val="auto"/>
          <w:sz w:val="44"/>
          <w:szCs w:val="44"/>
          <w:u w:val="none"/>
          <w:lang w:val="en-US" w:bidi="ar-SA" w:eastAsia="en-US"/>
        </w:rPr>
      </w:pPr>
      <w:r>
        <w:rPr>
          <w:rFonts w:ascii="Calibri" w:cs="Calibri" w:eastAsia="Calibri" w:hAnsi="Calibri" w:hint="default"/>
          <w:b/>
          <w:bCs/>
          <w:color w:val="auto"/>
          <w:sz w:val="44"/>
          <w:szCs w:val="44"/>
          <w:u w:val="none"/>
          <w:lang w:val="en-US" w:bidi="ar-SA" w:eastAsia="en-US"/>
        </w:rPr>
        <w:t>112021104025:S.Ramya</w:t>
      </w:r>
    </w:p>
    <w:p>
      <w:pPr>
        <w:pStyle w:val="style0"/>
        <w:spacing w:after="200" w:lineRule="auto" w:line="276"/>
        <w:ind w:left="2160"/>
        <w:jc w:val="both"/>
        <w:rPr>
          <w:rFonts w:ascii="Calibri" w:cs="Calibri" w:eastAsia="Calibri" w:hAnsi="Calibri" w:hint="default"/>
          <w:color w:val="auto"/>
          <w:sz w:val="44"/>
          <w:szCs w:val="44"/>
          <w:u w:val="none"/>
          <w:lang w:val="en-US" w:bidi="ar-SA" w:eastAsia="en-US"/>
        </w:rPr>
      </w:pPr>
      <w:r>
        <w:rPr>
          <w:rFonts w:ascii="Calibri" w:cs="Calibri" w:eastAsia="Calibri" w:hAnsi="Calibri" w:hint="default"/>
          <w:b/>
          <w:bCs/>
          <w:color w:val="auto"/>
          <w:sz w:val="44"/>
          <w:szCs w:val="44"/>
          <w:u w:val="none"/>
          <w:lang w:val="en-US" w:bidi="ar-SA" w:eastAsia="en-US"/>
        </w:rPr>
        <w:t>PHASE2:</w: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begin"/>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hint="default"/>
          <w:b/>
          <w:bCs/>
          <w:color w:val="auto"/>
          <w:sz w:val="44"/>
          <w:szCs w:val="44"/>
          <w:u w:val="none"/>
          <w:lang w:val="en-US" w:bidi="ar-SA" w:eastAsia="en-US"/>
        </w:rPr>
        <w:instrText xml:space="preserve"> </w:instrText>
      </w:r>
      <w:r>
        <w:rPr>
          <w:rFonts w:ascii="Calibri" w:cs="Calibri" w:eastAsia="Calibri" w:hAnsi="Calibri" w:hint="default"/>
          <w:b/>
          <w:bCs/>
          <w:color w:val="auto"/>
          <w:sz w:val="44"/>
          <w:szCs w:val="44"/>
          <w:u w:val="none"/>
          <w:lang w:val="en-US" w:bidi="ar-SA" w:eastAsia="en-US"/>
        </w:rPr>
        <w:instrText>:</w:instrText>
      </w:r>
      <w:r>
        <w:rPr>
          <w:rFonts w:ascii="Calibri" w:cs="Calibri" w:eastAsia="Calibri" w:hAnsi="Calibri" w:hint="default"/>
          <w:b/>
          <w:bCs/>
          <w:color w:val="auto"/>
          <w:sz w:val="44"/>
          <w:szCs w:val="44"/>
          <w:u w:val="none"/>
          <w:lang w:val="en-US" w:bidi="ar-SA" w:eastAsia="en-US"/>
        </w:rPr>
        <w:fldChar w:fldCharType="end"/>
      </w:r>
      <w:r>
        <w:rPr>
          <w:rFonts w:ascii="Calibri" w:cs="Calibri" w:eastAsia="Calibri" w:hAnsi="Calibri"/>
          <w:color w:val="ff0000"/>
          <w:sz w:val="44"/>
          <w:szCs w:val="44"/>
          <w:u w:val="single"/>
          <w:lang w:val="en-US" w:bidi="ar-SA" w:eastAsia="en-US"/>
        </w:rPr>
        <w:t>Python File(Algorithms)</w:t>
      </w:r>
      <w:r>
        <w:rPr>
          <w:rFonts w:ascii="Calibri" w:cs="Calibri" w:eastAsia="Calibri" w:hAnsi="Calibri"/>
          <w:color w:val="ff0000"/>
          <w:sz w:val="44"/>
          <w:szCs w:val="44"/>
          <w:u w:val="single"/>
          <w:lang w:val="en-US" w:bidi="ar-SA" w:eastAsia="en-US"/>
        </w:rPr>
        <w:fldChar w:fldCharType="begin"/>
      </w:r>
      <w:r>
        <w:rPr>
          <w:rFonts w:ascii="Calibri" w:cs="Calibri" w:eastAsia="Calibri" w:hAnsi="Calibri"/>
          <w:color w:val="ff0000"/>
          <w:sz w:val="44"/>
          <w:szCs w:val="44"/>
          <w:u w:val="single"/>
          <w:lang w:val="en-US" w:bidi="ar-SA" w:eastAsia="en-US"/>
        </w:rPr>
        <w:instrText xml:space="preserve"> </w:instrText>
      </w:r>
      <w:r>
        <w:rPr>
          <w:rFonts w:ascii="Calibri" w:cs="Calibri" w:eastAsia="Calibri" w:hAnsi="Calibri"/>
          <w:color w:val="ff0000"/>
          <w:sz w:val="44"/>
          <w:szCs w:val="44"/>
          <w:u w:val="single"/>
          <w:lang w:val="en-US" w:bidi="ar-SA" w:eastAsia="en-US"/>
        </w:rPr>
        <w:fldChar w:fldCharType="begin"/>
      </w:r>
      <w:r>
        <w:rPr>
          <w:rFonts w:ascii="Calibri" w:cs="Calibri" w:eastAsia="Calibri" w:hAnsi="Calibri"/>
          <w:color w:val="ff0000"/>
          <w:sz w:val="44"/>
          <w:szCs w:val="44"/>
          <w:u w:val="single"/>
          <w:lang w:val="en-US" w:bidi="ar-SA" w:eastAsia="en-US"/>
        </w:rPr>
        <w:instrText xml:space="preserve"> </w:instrText>
      </w:r>
      <w:bookmarkStart w:id="0" w:name="_GoBack"/>
      <w:bookmarkEnd w:id="0"/>
      <w:r>
        <w:rPr>
          <w:rFonts w:ascii="Calibri" w:cs="Calibri" w:eastAsia="Calibri" w:hAnsi="Calibri"/>
          <w:color w:val="ff0000"/>
          <w:sz w:val="44"/>
          <w:szCs w:val="44"/>
          <w:u w:val="single"/>
          <w:lang w:val="en-US" w:bidi="ar-SA" w:eastAsia="en-US"/>
        </w:rPr>
        <w:instrText xml:space="preserve"> </w:instrText>
      </w:r>
      <w:r>
        <w:rPr>
          <w:rFonts w:ascii="Calibri" w:cs="Calibri" w:eastAsia="Calibri" w:hAnsi="Calibri"/>
          <w:color w:val="ff0000"/>
          <w:sz w:val="44"/>
          <w:szCs w:val="44"/>
          <w:u w:val="single"/>
          <w:lang w:val="en-US" w:bidi="ar-SA" w:eastAsia="en-US"/>
        </w:rPr>
        <w:fldChar w:fldCharType="end"/>
      </w:r>
      <w:r>
        <w:rPr>
          <w:rFonts w:ascii="Calibri" w:cs="Calibri" w:eastAsia="Calibri" w:hAnsi="Calibri"/>
          <w:color w:val="ff0000"/>
          <w:sz w:val="44"/>
          <w:szCs w:val="44"/>
          <w:u w:val="single"/>
          <w:lang w:val="en-US" w:bidi="ar-SA" w:eastAsia="en-US"/>
        </w:rPr>
        <w:instrText xml:space="preserve"> </w:instrText>
      </w:r>
      <w:r>
        <w:rPr>
          <w:rFonts w:ascii="Calibri" w:cs="Calibri" w:eastAsia="Calibri" w:hAnsi="Calibri"/>
          <w:color w:val="ff0000"/>
          <w:sz w:val="44"/>
          <w:szCs w:val="44"/>
          <w:u w:val="single"/>
          <w:lang w:val="en-US" w:bidi="ar-SA" w:eastAsia="en-US"/>
        </w:rPr>
        <w:fldChar w:fldCharType="end"/>
      </w:r>
    </w:p>
    <w:p>
      <w:pPr>
        <w:pStyle w:val="style0"/>
        <w:spacing w:after="200" w:lineRule="auto" w:line="276"/>
        <w:rPr>
          <w:rFonts w:ascii="Calibri" w:cs="SimSun" w:eastAsia="Calibri" w:hAnsi="Calibri"/>
          <w:sz w:val="44"/>
          <w:szCs w:val="44"/>
          <w:lang w:val="en-US" w:bidi="ar-SA" w:eastAsia="en-US"/>
        </w:rPr>
      </w:pPr>
      <w:r>
        <w:rPr>
          <w:rFonts w:ascii="Calibri" w:cs="Calibri" w:eastAsia="Calibri" w:hAnsi="Calibri"/>
          <w:sz w:val="44"/>
          <w:szCs w:val="44"/>
          <w:lang w:val="en-US" w:bidi="ar-SA" w:eastAsia="en-US"/>
        </w:rPr>
        <w:t>Libraries</w:t>
      </w:r>
      <w:r>
        <w:rPr>
          <w:rFonts w:ascii="Calibri" w:cs="SimSun" w:eastAsia="Calibri" w:hAnsi="Calibri"/>
          <w:sz w:val="44"/>
          <w:szCs w:val="44"/>
          <w:lang w:val="en-US" w:bidi="ar-SA" w:eastAsia="en-US"/>
        </w:rPr>
        <w:t>:</w:t>
      </w:r>
    </w:p>
    <w:p>
      <w:pPr>
        <w:pStyle w:val="style0"/>
        <w:spacing w:after="200" w:lineRule="auto" w:line="276"/>
        <w:rPr>
          <w:rFonts w:ascii="Arial" w:cs="Arial" w:eastAsia="Calibri" w:hAnsi="Arial"/>
          <w:color w:val="273239"/>
          <w:spacing w:val="2"/>
          <w:sz w:val="26"/>
          <w:szCs w:val="26"/>
          <w:shd w:val="clear" w:color="auto" w:fill="ffffff"/>
          <w:lang w:val="en-US" w:bidi="ar-SA" w:eastAsia="en-US"/>
        </w:rPr>
      </w:pPr>
      <w:r>
        <w:rPr>
          <w:rFonts w:ascii="Arial" w:cs="Arial" w:eastAsia="Calibri" w:hAnsi="Arial"/>
          <w:color w:val="273239"/>
          <w:spacing w:val="2"/>
          <w:sz w:val="26"/>
          <w:szCs w:val="26"/>
          <w:shd w:val="clear" w:color="auto" w:fill="ffffff"/>
          <w:lang w:val="en-US" w:bidi="ar-SA" w:eastAsia="en-US"/>
        </w:rPr>
        <w:t>The Python Standard Library contains the exact syntax, semantics, and tokens of Python.there are more libraries in python.</w:t>
      </w:r>
    </w:p>
    <w:p>
      <w:pPr>
        <w:pStyle w:val="style0"/>
        <w:numPr>
          <w:ilvl w:val="0"/>
          <w:numId w:val="1"/>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Tensor Flow:</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30"/>
          <w:szCs w:val="30"/>
          <w:lang w:val="en-US" w:bidi="ar-SA" w:eastAsia="en-US"/>
        </w:rPr>
      </w:pPr>
      <w:r>
        <w:rPr>
          <w:rFonts w:ascii="Arial" w:cs="Arial" w:hAnsi="Arial"/>
          <w:b/>
          <w:bCs/>
          <w:color w:val="273239"/>
          <w:spacing w:val="2"/>
          <w:sz w:val="26"/>
          <w:szCs w:val="22"/>
          <w:lang w:val="en-US" w:bidi="ar-SA" w:eastAsia="en-US"/>
        </w:rPr>
        <w:t xml:space="preserve">          </w:t>
      </w:r>
      <w:r>
        <w:rPr>
          <w:rFonts w:ascii="Arial" w:cs="Arial" w:hAnsi="Arial"/>
          <w:color w:val="273239"/>
          <w:spacing w:val="2"/>
          <w:sz w:val="26"/>
          <w:szCs w:val="26"/>
          <w:lang w:val="en-US" w:bidi="ar-SA" w:eastAsia="en-US"/>
        </w:rPr>
        <w:t>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r>
        <w:rPr>
          <w:rFonts w:ascii="Arial" w:cs="Arial" w:hAnsi="Arial"/>
          <w:color w:val="273239"/>
          <w:spacing w:val="2"/>
          <w:sz w:val="30"/>
          <w:szCs w:val="30"/>
          <w:lang w:val="en-US" w:bidi="ar-SA" w:eastAsia="en-US"/>
        </w:rPr>
        <w:t>.</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30"/>
          <w:szCs w:val="30"/>
          <w:lang w:val="en-US" w:bidi="ar-SA" w:eastAsia="en-US"/>
        </w:rPr>
      </w:pPr>
    </w:p>
    <w:p>
      <w:pPr>
        <w:pStyle w:val="style0"/>
        <w:numPr>
          <w:ilvl w:val="0"/>
          <w:numId w:val="1"/>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Matplotlib:</w:t>
      </w:r>
    </w:p>
    <w:p>
      <w:pPr>
        <w:pStyle w:val="style0"/>
        <w:shd w:val="clear" w:color="auto" w:fill="ffffff"/>
        <w:tabs>
          <w:tab w:val="left" w:leader="none" w:pos="720"/>
        </w:tabs>
        <w:spacing w:after="0" w:lineRule="auto" w:line="240"/>
        <w:ind w:left="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 xml:space="preserve">           </w:t>
      </w:r>
      <w:r>
        <w:rPr>
          <w:rFonts w:ascii="Arial" w:cs="Arial" w:hAnsi="Arial"/>
          <w:color w:val="273239"/>
          <w:spacing w:val="2"/>
          <w:sz w:val="26"/>
          <w:szCs w:val="26"/>
          <w:lang w:val="en-US" w:bidi="ar-SA" w:eastAsia="en-US"/>
        </w:rPr>
        <w:t>This library is responsible for plotting numerical data. And that’s why it is used in data analysis. It is also an open-source library and plots high-defined figures like pie charts, histograms, scatterplots, graphs, etc.</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26"/>
          <w:szCs w:val="26"/>
          <w:lang w:val="en-US" w:bidi="ar-SA" w:eastAsia="en-US"/>
        </w:rPr>
      </w:pPr>
    </w:p>
    <w:p>
      <w:pPr>
        <w:pStyle w:val="style0"/>
        <w:numPr>
          <w:ilvl w:val="0"/>
          <w:numId w:val="1"/>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Pandas: </w:t>
      </w:r>
    </w:p>
    <w:p>
      <w:pPr>
        <w:pStyle w:val="style0"/>
        <w:shd w:val="clear" w:color="auto" w:fill="ffffff"/>
        <w:tabs>
          <w:tab w:val="left" w:leader="none" w:pos="720"/>
        </w:tabs>
        <w:spacing w:after="0" w:lineRule="auto" w:line="240"/>
        <w:ind w:left="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 xml:space="preserve">           </w:t>
      </w:r>
      <w:r>
        <w:rPr>
          <w:rFonts w:ascii="Arial" w:cs="Arial" w:hAnsi="Arial"/>
          <w:color w:val="273239"/>
          <w:spacing w:val="2"/>
          <w:sz w:val="26"/>
          <w:szCs w:val="26"/>
          <w:lang w:val="en-US" w:bidi="ar-SA" w:eastAsia="en-US"/>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26"/>
          <w:szCs w:val="26"/>
          <w:lang w:val="en-US" w:bidi="ar-SA" w:eastAsia="en-US"/>
        </w:rPr>
      </w:pPr>
    </w:p>
    <w:p>
      <w:pPr>
        <w:pStyle w:val="style0"/>
        <w:numPr>
          <w:ilvl w:val="0"/>
          <w:numId w:val="1"/>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Numpy:</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 xml:space="preserve">             </w:t>
      </w:r>
      <w:r>
        <w:rPr>
          <w:rFonts w:ascii="Arial" w:cs="Arial" w:hAnsi="Arial"/>
          <w:color w:val="273239"/>
          <w:spacing w:val="2"/>
          <w:sz w:val="26"/>
          <w:szCs w:val="26"/>
          <w:lang w:val="en-US" w:bidi="ar-SA" w:eastAsia="en-US"/>
        </w:rPr>
        <w:t>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pPr>
        <w:pStyle w:val="style0"/>
        <w:shd w:val="clear" w:color="auto" w:fill="ffffff"/>
        <w:tabs>
          <w:tab w:val="left" w:leader="none" w:pos="360"/>
        </w:tabs>
        <w:spacing w:after="0" w:lineRule="auto" w:line="240"/>
        <w:jc w:val="both"/>
        <w:textAlignment w:val="baseline"/>
        <w:rPr>
          <w:rFonts w:ascii="Arial" w:cs="Arial" w:hAnsi="Arial"/>
          <w:color w:val="273239"/>
          <w:spacing w:val="2"/>
          <w:sz w:val="26"/>
          <w:szCs w:val="26"/>
          <w:lang w:val="en-US" w:bidi="ar-SA" w:eastAsia="en-US"/>
        </w:rPr>
      </w:pPr>
    </w:p>
    <w:p>
      <w:pPr>
        <w:pStyle w:val="style0"/>
        <w:numPr>
          <w:ilvl w:val="0"/>
          <w:numId w:val="1"/>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SciPy: </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 xml:space="preserve">       </w:t>
      </w:r>
      <w:r>
        <w:rPr>
          <w:rFonts w:ascii="Arial" w:cs="Arial" w:hAnsi="Arial"/>
          <w:color w:val="273239"/>
          <w:spacing w:val="2"/>
          <w:sz w:val="26"/>
          <w:szCs w:val="26"/>
          <w:lang w:val="en-US" w:bidi="ar-SA" w:eastAsia="en-US"/>
        </w:rPr>
        <w:t>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p>
    <w:p>
      <w:pPr>
        <w:pStyle w:val="style0"/>
        <w:shd w:val="clear" w:color="auto" w:fill="ffffff"/>
        <w:tabs>
          <w:tab w:val="left" w:leader="none" w:pos="360"/>
        </w:tabs>
        <w:spacing w:after="0" w:lineRule="auto" w:line="240"/>
        <w:ind w:left="36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360"/>
        </w:tabs>
        <w:spacing w:after="0" w:lineRule="auto" w:line="240"/>
        <w:jc w:val="both"/>
        <w:textAlignment w:val="baseline"/>
        <w:rPr>
          <w:rFonts w:ascii="Arial" w:cs="Arial" w:hAnsi="Arial"/>
          <w:b/>
          <w:color w:val="273239"/>
          <w:spacing w:val="2"/>
          <w:sz w:val="26"/>
          <w:szCs w:val="26"/>
          <w:lang w:val="en-US" w:bidi="ar-SA" w:eastAsia="en-US"/>
        </w:rPr>
      </w:pPr>
      <w:r>
        <w:rPr>
          <w:rFonts w:ascii="Arial" w:cs="Arial" w:hAnsi="Arial"/>
          <w:color w:val="273239"/>
          <w:spacing w:val="2"/>
          <w:sz w:val="26"/>
          <w:szCs w:val="26"/>
          <w:lang w:val="en-US" w:bidi="ar-SA" w:eastAsia="en-US"/>
        </w:rPr>
        <w:t>6.</w:t>
      </w:r>
      <w:r>
        <w:rPr>
          <w:rFonts w:ascii="Arial" w:cs="Arial" w:hAnsi="Arial"/>
          <w:b/>
          <w:color w:val="273239"/>
          <w:spacing w:val="2"/>
          <w:sz w:val="26"/>
          <w:szCs w:val="26"/>
          <w:lang w:val="en-US" w:bidi="ar-SA" w:eastAsia="en-US"/>
        </w:rPr>
        <w:t>Preprocessor:</w:t>
      </w:r>
    </w:p>
    <w:p>
      <w:pPr>
        <w:pStyle w:val="style0"/>
        <w:shd w:val="clear" w:color="auto" w:fill="ffffff"/>
        <w:tabs>
          <w:tab w:val="left" w:leader="none" w:pos="36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ab/>
      </w:r>
      <w:r>
        <w:rPr>
          <w:rFonts w:ascii="Arial" w:cs="Arial" w:hAnsi="Arial"/>
          <w:color w:val="273239"/>
          <w:spacing w:val="2"/>
          <w:sz w:val="26"/>
          <w:szCs w:val="26"/>
          <w:lang w:val="en-US" w:bidi="ar-SA" w:eastAsia="en-US"/>
        </w:rPr>
        <w:t xml:space="preserve"> preprocessor is a preprocessing library for tweet data written in Python. When building Machine Learning systems based on tweet data, a preprocessing is required. This library makes it easy to clean, parse or tokenize the tweets.</w:t>
      </w:r>
    </w:p>
    <w:p>
      <w:pPr>
        <w:pStyle w:val="style0"/>
        <w:shd w:val="clear" w:color="auto" w:fill="ffffff"/>
        <w:tabs>
          <w:tab w:val="left" w:leader="none" w:pos="36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b/>
          <w:bCs/>
          <w:color w:val="273239"/>
          <w:spacing w:val="2"/>
          <w:sz w:val="26"/>
          <w:szCs w:val="22"/>
          <w:lang w:val="en-US" w:bidi="ar-SA" w:eastAsia="en-US"/>
        </w:rPr>
      </w:pPr>
      <w:r>
        <w:rPr>
          <w:rFonts w:ascii="Arial" w:cs="Arial" w:hAnsi="Arial"/>
          <w:color w:val="273239"/>
          <w:spacing w:val="2"/>
          <w:sz w:val="26"/>
          <w:szCs w:val="26"/>
          <w:lang w:val="en-US" w:bidi="ar-SA" w:eastAsia="en-US"/>
        </w:rPr>
        <w:t>7.</w:t>
      </w:r>
      <w:r>
        <w:rPr>
          <w:rFonts w:ascii="Arial" w:cs="Arial" w:hAnsi="Arial"/>
          <w:b/>
          <w:bCs/>
          <w:color w:val="273239"/>
          <w:spacing w:val="2"/>
          <w:sz w:val="26"/>
          <w:szCs w:val="22"/>
          <w:lang w:val="en-US" w:bidi="ar-SA" w:eastAsia="en-US"/>
        </w:rPr>
        <w:t>Keras: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2"/>
          <w:lang w:val="en-US" w:bidi="ar-SA" w:eastAsia="en-US"/>
        </w:rPr>
        <w:tab/>
      </w:r>
      <w:r>
        <w:rPr>
          <w:rFonts w:ascii="Arial" w:cs="Arial" w:hAnsi="Arial"/>
          <w:color w:val="273239"/>
          <w:spacing w:val="2"/>
          <w:sz w:val="26"/>
          <w:szCs w:val="26"/>
          <w:lang w:val="en-US" w:bidi="ar-SA" w:eastAsia="en-US"/>
        </w:rPr>
        <w:t>Keras is a high-level, deep learning API developed by Google for implementing neural networks. It is written in Python and is used to make the implementation of neural networks easy. It also supports multiple backend neural network computation.</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Calibri" w:cs="Calibri" w:hAnsi="Calibri"/>
          <w:color w:val="273239"/>
          <w:spacing w:val="2"/>
          <w:sz w:val="44"/>
          <w:szCs w:val="44"/>
          <w:lang w:val="en-US" w:bidi="ar-SA" w:eastAsia="en-US"/>
        </w:rPr>
      </w:pPr>
      <w:r>
        <w:rPr>
          <w:rFonts w:ascii="Calibri" w:cs="Calibri" w:hAnsi="Calibri"/>
          <w:color w:val="273239"/>
          <w:spacing w:val="2"/>
          <w:sz w:val="44"/>
          <w:szCs w:val="44"/>
          <w:lang w:val="en-US" w:bidi="ar-SA" w:eastAsia="en-US"/>
        </w:rPr>
        <w:t>Dataset Reading and Activities: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Collection</w:t>
      </w:r>
      <w:r>
        <w:rPr>
          <w:rFonts w:ascii="Arial" w:cs="Arial" w:hAnsi="Arial"/>
          <w:color w:val="273239"/>
          <w:spacing w:val="2"/>
          <w:sz w:val="26"/>
          <w:szCs w:val="26"/>
          <w:lang w:val="en-US" w:bidi="ar-SA" w:eastAsia="en-US"/>
        </w:rPr>
        <w:t>: This is the first step, where you gather the data from various sources, which can include databases, files (CSV, Excel, JSON, etc.), APIs, web scraping, or sensors.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Loading</w:t>
      </w:r>
      <w:r>
        <w:rPr>
          <w:rFonts w:ascii="Arial" w:cs="Arial" w:hAnsi="Arial"/>
          <w:color w:val="273239"/>
          <w:spacing w:val="2"/>
          <w:sz w:val="26"/>
          <w:szCs w:val="26"/>
          <w:lang w:val="en-US" w:bidi="ar-SA" w:eastAsia="en-US"/>
        </w:rPr>
        <w:t>: Once collected, you need to load the data into your preferred environment, like Python (using libraries like Pandas), R, SQL, or others. For example, in Python, you might use pandas.read_csv() to load a CSV file.</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Inspection</w:t>
      </w:r>
      <w:r>
        <w:rPr>
          <w:rFonts w:ascii="Arial" w:cs="Arial" w:hAnsi="Arial"/>
          <w:color w:val="273239"/>
          <w:spacing w:val="2"/>
          <w:sz w:val="26"/>
          <w:szCs w:val="26"/>
          <w:lang w:val="en-US" w:bidi="ar-SA" w:eastAsia="en-US"/>
        </w:rPr>
        <w:t>: You should take a look at the data to understand its structure, size, and quality. This often includes checking for missing values, data types, and an initial exploration of the data to gain some insights.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Cleaning</w:t>
      </w:r>
      <w:r>
        <w:rPr>
          <w:rFonts w:ascii="Arial" w:cs="Arial" w:hAnsi="Arial"/>
          <w:color w:val="273239"/>
          <w:spacing w:val="2"/>
          <w:sz w:val="26"/>
          <w:szCs w:val="26"/>
          <w:lang w:val="en-US" w:bidi="ar-SA" w:eastAsia="en-US"/>
        </w:rPr>
        <w:t>: Data cleaning involves handling missing values, removing duplicates, correcting data types, and dealing with outliers. The goal is to make the data suitable for analysis.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Transformation</w:t>
      </w:r>
      <w:r>
        <w:rPr>
          <w:rFonts w:ascii="Arial" w:cs="Arial" w:hAnsi="Arial"/>
          <w:color w:val="273239"/>
          <w:spacing w:val="2"/>
          <w:sz w:val="26"/>
          <w:szCs w:val="26"/>
          <w:lang w:val="en-US" w:bidi="ar-SA" w:eastAsia="en-US"/>
        </w:rPr>
        <w:t>: This step involves feature engineering, where you create new features from existing ones, or transform the data in ways that make it more suitable for the task at hand. Common operations include normalization, scaling, one-hot encoding, and more.</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Visualization</w:t>
      </w:r>
      <w:r>
        <w:rPr>
          <w:rFonts w:ascii="Arial" w:cs="Arial" w:hAnsi="Arial"/>
          <w:color w:val="273239"/>
          <w:spacing w:val="2"/>
          <w:sz w:val="26"/>
          <w:szCs w:val="26"/>
          <w:lang w:val="en-US" w:bidi="ar-SA" w:eastAsia="en-US"/>
        </w:rPr>
        <w:t>: Creating visualizations, such as histograms, scatter plots, or heatmaps, helps to understand the data better. Visualization can reveal patterns and insights that are not apparent from just looking at the raw numbers.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Analysis</w:t>
      </w:r>
      <w:r>
        <w:rPr>
          <w:rFonts w:ascii="Arial" w:cs="Arial" w:hAnsi="Arial"/>
          <w:color w:val="273239"/>
          <w:spacing w:val="2"/>
          <w:sz w:val="26"/>
          <w:szCs w:val="26"/>
          <w:lang w:val="en-US" w:bidi="ar-SA" w:eastAsia="en-US"/>
        </w:rPr>
        <w:t>: Depending on your project's goals, you may perform various types of data analysis. This can include summary statistics, hypothesis testing, or more advanced techniques like clustering, regression, or classification.</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Splitting</w:t>
      </w:r>
      <w:r>
        <w:rPr>
          <w:rFonts w:ascii="Arial" w:cs="Arial" w:hAnsi="Arial"/>
          <w:color w:val="273239"/>
          <w:spacing w:val="2"/>
          <w:sz w:val="26"/>
          <w:szCs w:val="26"/>
          <w:lang w:val="en-US" w:bidi="ar-SA" w:eastAsia="en-US"/>
        </w:rPr>
        <w:t>: When working on predictive models, it's essential to split the dataset into training, validation, and test sets. This helps evaluate the model's performance and avoid overfitting.</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Feature Selection</w:t>
      </w:r>
      <w:r>
        <w:rPr>
          <w:rFonts w:ascii="Arial" w:cs="Arial" w:hAnsi="Arial"/>
          <w:color w:val="273239"/>
          <w:spacing w:val="2"/>
          <w:sz w:val="26"/>
          <w:szCs w:val="26"/>
          <w:lang w:val="en-US" w:bidi="ar-SA" w:eastAsia="en-US"/>
        </w:rPr>
        <w:t>: If the dataset has many features, you may need to perform feature selection to identify the most relevant features for your task. This can help simplify your models and improve their performance.</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Model Building</w:t>
      </w:r>
      <w:r>
        <w:rPr>
          <w:rFonts w:ascii="Arial" w:cs="Arial" w:hAnsi="Arial"/>
          <w:color w:val="273239"/>
          <w:spacing w:val="2"/>
          <w:sz w:val="26"/>
          <w:szCs w:val="26"/>
          <w:lang w:val="en-US" w:bidi="ar-SA" w:eastAsia="en-US"/>
        </w:rPr>
        <w:t>: If you're working on a machine learning or statistical modeling project, you'll build models using the data. This includes selecting algorithms, training the models, and tuning hyperparameters.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Model Evaluation</w:t>
      </w:r>
      <w:r>
        <w:rPr>
          <w:rFonts w:ascii="Arial" w:cs="Arial" w:hAnsi="Arial"/>
          <w:color w:val="273239"/>
          <w:spacing w:val="2"/>
          <w:sz w:val="26"/>
          <w:szCs w:val="26"/>
          <w:lang w:val="en-US" w:bidi="ar-SA" w:eastAsia="en-US"/>
        </w:rPr>
        <w:t>: After building the models, you need to evaluate their performance using metrics like accuracy, precision, recall, F1-score, or mean squared error, depending on the task.</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Data Export</w:t>
      </w:r>
      <w:r>
        <w:rPr>
          <w:rFonts w:ascii="Arial" w:cs="Arial" w:hAnsi="Arial"/>
          <w:color w:val="273239"/>
          <w:spacing w:val="2"/>
          <w:sz w:val="26"/>
          <w:szCs w:val="26"/>
          <w:lang w:val="en-US" w:bidi="ar-SA" w:eastAsia="en-US"/>
        </w:rPr>
        <w:t>: Once you've completed your analysis or modeling, you may need to export the results, summary statistics, or predictions for further reporting or use in other applications.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Documentation</w:t>
      </w:r>
      <w:r>
        <w:rPr>
          <w:rFonts w:ascii="Arial" w:cs="Arial" w:hAnsi="Arial"/>
          <w:color w:val="273239"/>
          <w:spacing w:val="2"/>
          <w:sz w:val="26"/>
          <w:szCs w:val="26"/>
          <w:lang w:val="en-US" w:bidi="ar-SA" w:eastAsia="en-US"/>
        </w:rPr>
        <w:t>: Proper documentation of your dataset and the steps you've taken is crucial. This ensures that others can understand and replicate your work, and it helps with reproducibility.</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Sharing and Reporting</w:t>
      </w:r>
      <w:r>
        <w:rPr>
          <w:rFonts w:ascii="Arial" w:cs="Arial" w:hAnsi="Arial"/>
          <w:color w:val="273239"/>
          <w:spacing w:val="2"/>
          <w:sz w:val="26"/>
          <w:szCs w:val="26"/>
          <w:lang w:val="en-US" w:bidi="ar-SA" w:eastAsia="en-US"/>
        </w:rPr>
        <w:t>: If you're working on a team or for a client, you may need to create reports or presentations to communicate your findings and results.</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r>
        <w:rPr>
          <w:rFonts w:ascii="Arial" w:cs="Arial" w:hAnsi="Arial"/>
          <w:b/>
          <w:color w:val="273239"/>
          <w:spacing w:val="2"/>
          <w:sz w:val="26"/>
          <w:szCs w:val="26"/>
          <w:lang w:val="en-US" w:bidi="ar-SA" w:eastAsia="en-US"/>
        </w:rPr>
        <w:t>Version Control</w:t>
      </w:r>
      <w:r>
        <w:rPr>
          <w:rFonts w:ascii="Arial" w:cs="Arial" w:hAnsi="Arial"/>
          <w:color w:val="273239"/>
          <w:spacing w:val="2"/>
          <w:sz w:val="26"/>
          <w:szCs w:val="26"/>
          <w:lang w:val="en-US" w:bidi="ar-SA" w:eastAsia="en-US"/>
        </w:rPr>
        <w:t>: If working in a collaborative environment, it's essential to use version control systems (e.g., Git) to keep track of changes and collaborate efficiently.</w:t>
      </w:r>
    </w:p>
    <w:p>
      <w:pPr>
        <w:pStyle w:val="style0"/>
        <w:shd w:val="clear" w:color="auto" w:fill="ffffff"/>
        <w:tabs>
          <w:tab w:val="left" w:leader="none" w:pos="720"/>
        </w:tabs>
        <w:spacing w:after="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spacing w:after="150" w:lineRule="auto" w:line="240"/>
        <w:jc w:val="both"/>
        <w:textAlignment w:val="baseline"/>
        <w:rPr>
          <w:rFonts w:ascii="Calibri" w:cs="Calibri" w:hAnsi="Calibri"/>
          <w:color w:val="273239"/>
          <w:spacing w:val="2"/>
          <w:sz w:val="44"/>
          <w:szCs w:val="44"/>
          <w:lang w:val="en-US" w:bidi="ar-SA" w:eastAsia="en-US"/>
        </w:rPr>
      </w:pPr>
      <w:r>
        <w:rPr>
          <w:rFonts w:ascii="Calibri" w:cs="Calibri" w:hAnsi="Calibri"/>
          <w:color w:val="273239"/>
          <w:spacing w:val="2"/>
          <w:sz w:val="44"/>
          <w:szCs w:val="44"/>
          <w:lang w:val="en-US" w:bidi="ar-SA" w:eastAsia="en-US"/>
        </w:rPr>
        <w:t>Data cleaning:</w:t>
      </w:r>
    </w:p>
    <w:p>
      <w:pPr>
        <w:pStyle w:val="style0"/>
        <w:shd w:val="clear" w:color="auto" w:fill="ffffff"/>
        <w:spacing w:before="0" w:beforeAutospacing="false" w:after="0" w:afterAutospacing="false" w:lineRule="auto" w:line="240"/>
        <w:jc w:val="both"/>
        <w:textAlignment w:val="baseline"/>
        <w:rPr>
          <w:rFonts w:ascii="Arial" w:cs="Arial" w:hAnsi="Arial"/>
          <w:color w:val="273239"/>
          <w:spacing w:val="2"/>
          <w:sz w:val="26"/>
          <w:szCs w:val="26"/>
          <w:lang w:val="en-US" w:bidi="ar-SA" w:eastAsia="en-US"/>
        </w:rPr>
      </w:pPr>
      <w:r>
        <w:rPr>
          <w:rFonts w:ascii="Arial" w:cs="Arial" w:hAnsi="Arial"/>
          <w:b/>
          <w:bCs/>
          <w:color w:val="273239"/>
          <w:spacing w:val="2"/>
          <w:sz w:val="26"/>
          <w:szCs w:val="26"/>
          <w:lang w:val="en-US" w:bidi="ar-SA" w:eastAsia="en-US"/>
        </w:rPr>
        <w:t>Data cleaning</w:t>
      </w:r>
      <w:r>
        <w:rPr>
          <w:rFonts w:ascii="Arial" w:cs="Arial" w:hAnsi="Arial"/>
          <w:color w:val="273239"/>
          <w:spacing w:val="2"/>
          <w:sz w:val="26"/>
          <w:szCs w:val="26"/>
          <w:lang w:val="en-US" w:bidi="ar-SA" w:eastAsia="en-US"/>
        </w:rPr>
        <w:t> is one of the important parts of machine learning. It plays a significant part in building a model. It surely isn’t the fanciest part of machine learning and at the same time, there aren’t any hidden tricks or secrets to uncover. However, the success or failure of a project relies on proper data cleaning. Professional data scientists usually invest a very large portion of their time in this step because of the belief that </w:t>
      </w:r>
      <w:r>
        <w:rPr>
          <w:rFonts w:ascii="Arial" w:cs="Arial" w:hAnsi="Arial"/>
          <w:b/>
          <w:bCs/>
          <w:color w:val="273239"/>
          <w:spacing w:val="2"/>
          <w:sz w:val="26"/>
          <w:szCs w:val="26"/>
          <w:lang w:val="en-US" w:bidi="ar-SA" w:eastAsia="en-US"/>
        </w:rPr>
        <w:t>“Better data beats fancier algorithms”</w:t>
      </w:r>
      <w:r>
        <w:rPr>
          <w:rFonts w:ascii="Arial" w:cs="Arial" w:hAnsi="Arial"/>
          <w:color w:val="273239"/>
          <w:spacing w:val="2"/>
          <w:sz w:val="26"/>
          <w:szCs w:val="26"/>
          <w:lang w:val="en-US" w:bidi="ar-SA" w:eastAsia="en-US"/>
        </w:rPr>
        <w:t>. </w:t>
      </w:r>
    </w:p>
    <w:p>
      <w:pPr>
        <w:pStyle w:val="style0"/>
        <w:shd w:val="clear" w:color="auto" w:fill="ffffff"/>
        <w:spacing w:before="0" w:beforeAutospacing="false" w:after="0" w:afterAutospacing="false" w:lineRule="auto" w:line="240"/>
        <w:jc w:val="both"/>
        <w:textAlignment w:val="baseline"/>
        <w:rPr>
          <w:rFonts w:ascii="Arial" w:cs="Arial" w:hAnsi="Arial"/>
          <w:color w:val="273239"/>
          <w:spacing w:val="2"/>
          <w:sz w:val="26"/>
          <w:szCs w:val="26"/>
          <w:lang w:val="en-US" w:bidi="ar-SA" w:eastAsia="en-US"/>
        </w:rPr>
      </w:pPr>
    </w:p>
    <w:p>
      <w:pPr>
        <w:pStyle w:val="style0"/>
        <w:spacing w:after="200" w:lineRule="auto" w:line="276"/>
        <w:rPr>
          <w:rFonts w:ascii="Calibri" w:cs="Calibri" w:eastAsia="Calibri" w:hAnsi="Calibri"/>
          <w:b/>
          <w:bCs/>
          <w:color w:val="273239"/>
          <w:spacing w:val="2"/>
          <w:sz w:val="44"/>
          <w:szCs w:val="44"/>
          <w:shd w:val="clear" w:color="auto" w:fill="ffffff"/>
          <w:lang w:val="en-US" w:bidi="ar-SA" w:eastAsia="en-US"/>
        </w:rPr>
      </w:pPr>
      <w:r>
        <w:rPr>
          <w:rFonts w:ascii="Calibri" w:cs="Calibri" w:eastAsia="Calibri" w:hAnsi="Calibri"/>
          <w:bCs/>
          <w:color w:val="273239"/>
          <w:spacing w:val="2"/>
          <w:sz w:val="44"/>
          <w:szCs w:val="44"/>
          <w:shd w:val="clear" w:color="auto" w:fill="ffffff"/>
          <w:lang w:val="en-US" w:bidi="ar-SA" w:eastAsia="en-US"/>
        </w:rPr>
        <w:t>Train</w:t>
      </w:r>
      <w:r>
        <w:rPr>
          <w:rFonts w:ascii="Calibri" w:cs="Calibri" w:eastAsia="Calibri" w:hAnsi="Calibri"/>
          <w:b/>
          <w:bCs/>
          <w:color w:val="273239"/>
          <w:spacing w:val="2"/>
          <w:sz w:val="44"/>
          <w:szCs w:val="44"/>
          <w:shd w:val="clear" w:color="auto" w:fill="ffffff"/>
          <w:lang w:val="en-US" w:bidi="ar-SA" w:eastAsia="en-US"/>
        </w:rPr>
        <w:t xml:space="preserve"> </w:t>
      </w:r>
      <w:r>
        <w:rPr>
          <w:rFonts w:ascii="Calibri" w:cs="Calibri" w:eastAsia="Calibri" w:hAnsi="Calibri"/>
          <w:bCs/>
          <w:color w:val="273239"/>
          <w:spacing w:val="2"/>
          <w:sz w:val="44"/>
          <w:szCs w:val="44"/>
          <w:shd w:val="clear" w:color="auto" w:fill="ffffff"/>
          <w:lang w:val="en-US" w:bidi="ar-SA" w:eastAsia="en-US"/>
        </w:rPr>
        <w:t>and</w:t>
      </w:r>
      <w:r>
        <w:rPr>
          <w:rFonts w:ascii="Calibri" w:cs="Calibri" w:eastAsia="Calibri" w:hAnsi="Calibri"/>
          <w:b/>
          <w:bCs/>
          <w:color w:val="273239"/>
          <w:spacing w:val="2"/>
          <w:sz w:val="44"/>
          <w:szCs w:val="44"/>
          <w:shd w:val="clear" w:color="auto" w:fill="ffffff"/>
          <w:lang w:val="en-US" w:bidi="ar-SA" w:eastAsia="en-US"/>
        </w:rPr>
        <w:t xml:space="preserve"> </w:t>
      </w:r>
      <w:r>
        <w:rPr>
          <w:rFonts w:ascii="Calibri" w:cs="Calibri" w:eastAsia="Calibri" w:hAnsi="Calibri"/>
          <w:bCs/>
          <w:color w:val="273239"/>
          <w:spacing w:val="2"/>
          <w:sz w:val="44"/>
          <w:szCs w:val="44"/>
          <w:shd w:val="clear" w:color="auto" w:fill="ffffff"/>
          <w:lang w:val="en-US" w:bidi="ar-SA" w:eastAsia="en-US"/>
        </w:rPr>
        <w:t>test</w:t>
      </w:r>
      <w:r>
        <w:rPr>
          <w:rFonts w:ascii="Calibri" w:cs="Calibri" w:eastAsia="Calibri" w:hAnsi="Calibri"/>
          <w:b/>
          <w:bCs/>
          <w:color w:val="273239"/>
          <w:spacing w:val="2"/>
          <w:sz w:val="44"/>
          <w:szCs w:val="44"/>
          <w:shd w:val="clear" w:color="auto" w:fill="ffffff"/>
          <w:lang w:val="en-US" w:bidi="ar-SA" w:eastAsia="en-US"/>
        </w:rPr>
        <w:t xml:space="preserve"> :</w:t>
      </w:r>
    </w:p>
    <w:p>
      <w:pPr>
        <w:pStyle w:val="style0"/>
        <w:shd w:val="clear" w:color="auto" w:fill="ffffff"/>
        <w:spacing w:after="0" w:lineRule="auto" w:line="240"/>
        <w:rPr>
          <w:rFonts w:ascii="Arial" w:cs="Arial" w:hAnsi="Arial"/>
          <w:color w:val="000000"/>
          <w:sz w:val="26"/>
          <w:szCs w:val="26"/>
          <w:lang w:val="en-US" w:bidi="ar-SA" w:eastAsia="en-US"/>
        </w:rPr>
      </w:pPr>
      <w:r>
        <w:rPr>
          <w:rFonts w:ascii="Arial" w:cs="Arial" w:hAnsi="Arial"/>
          <w:color w:val="000000"/>
          <w:sz w:val="26"/>
          <w:szCs w:val="26"/>
          <w:lang w:val="en-US" w:bidi="ar-SA" w:eastAsia="en-US"/>
        </w:rPr>
        <w:t>Train and Test is a method to measure the accuracy of your model. It is called Train and Test because you split the data and a testing set.</w:t>
      </w:r>
    </w:p>
    <w:p>
      <w:pPr>
        <w:pStyle w:val="style0"/>
        <w:shd w:val="clear" w:color="auto" w:fill="ffffff"/>
        <w:spacing w:after="0" w:lineRule="auto" w:line="240"/>
        <w:rPr>
          <w:rFonts w:ascii="Arial" w:cs="Arial" w:hAnsi="Arial"/>
          <w:color w:val="000000"/>
          <w:sz w:val="26"/>
          <w:szCs w:val="26"/>
          <w:lang w:val="en-US" w:bidi="ar-SA" w:eastAsia="en-US"/>
        </w:rPr>
      </w:pPr>
      <w:r>
        <w:rPr>
          <w:rFonts w:ascii="Arial" w:cs="Arial" w:hAnsi="Arial"/>
          <w:color w:val="000000"/>
          <w:sz w:val="26"/>
          <w:szCs w:val="26"/>
          <w:lang w:val="en-US" w:bidi="ar-SA" w:eastAsia="en-US"/>
        </w:rPr>
        <w:tab/>
      </w:r>
      <w:r>
        <w:rPr>
          <w:rFonts w:ascii="Arial" w:cs="Arial" w:hAnsi="Arial"/>
          <w:color w:val="000000"/>
          <w:sz w:val="26"/>
          <w:szCs w:val="26"/>
          <w:lang w:val="en-US" w:bidi="ar-SA" w:eastAsia="en-US"/>
        </w:rPr>
        <w:t>Where 80% is training set and 20% is testing. Where we trained the model using the given dataset.</w:t>
      </w:r>
    </w:p>
    <w:p>
      <w:pPr>
        <w:pStyle w:val="style0"/>
        <w:shd w:val="clear" w:color="auto" w:fill="ffffff"/>
        <w:spacing w:after="0" w:lineRule="auto" w:line="240"/>
        <w:rPr>
          <w:rFonts w:ascii="Arial" w:cs="Arial" w:hAnsi="Arial"/>
          <w:color w:val="000000"/>
          <w:sz w:val="26"/>
          <w:szCs w:val="26"/>
          <w:lang w:val="en-US" w:bidi="ar-SA" w:eastAsia="en-US"/>
        </w:rPr>
      </w:pPr>
    </w:p>
    <w:p>
      <w:pPr>
        <w:pStyle w:val="style0"/>
        <w:shd w:val="clear" w:color="auto" w:fill="ffffff"/>
        <w:spacing w:after="0" w:lineRule="auto" w:line="240"/>
        <w:rPr>
          <w:rFonts w:ascii="Arial" w:cs="Arial" w:hAnsi="Arial"/>
          <w:color w:val="000000"/>
          <w:sz w:val="28"/>
          <w:szCs w:val="28"/>
          <w:lang w:val="en-US" w:bidi="ar-SA" w:eastAsia="en-US"/>
        </w:rPr>
      </w:pPr>
      <w:r>
        <w:rPr>
          <w:rFonts w:ascii="Arial" w:cs="Arial" w:hAnsi="Arial"/>
          <w:color w:val="000000"/>
          <w:sz w:val="28"/>
          <w:szCs w:val="28"/>
          <w:lang w:val="en-US" w:bidi="ar-SA" w:eastAsia="en-US"/>
        </w:rPr>
        <w:t>Example:</w:t>
      </w:r>
    </w:p>
    <w:p>
      <w:pPr>
        <w:pStyle w:val="style0"/>
        <w:shd w:val="clear" w:color="auto" w:fill="ffffff"/>
        <w:spacing w:after="0" w:lineRule="auto" w:line="240"/>
        <w:rPr>
          <w:rFonts w:ascii="Consolas" w:hAnsi="Consolas"/>
          <w:color w:val="000000"/>
          <w:sz w:val="23"/>
          <w:szCs w:val="22"/>
          <w:lang w:val="en-US" w:bidi="ar-SA" w:eastAsia="en-US"/>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train_df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pd</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read_csv(</w:t>
      </w:r>
      <w:r>
        <w:rPr>
          <w:rFonts w:ascii="Consolas" w:cs="Courier New" w:hAnsi="Consolas"/>
          <w:color w:val="bb2323"/>
          <w:sz w:val="21"/>
          <w:szCs w:val="21"/>
          <w:lang w:val="en-US" w:bidi="ar-SA" w:eastAsia="en-US"/>
        </w:rPr>
        <w:t>'/kaggle/input/playground-series-s3e4/train.csv'</w:t>
      </w:r>
      <w:r>
        <w:rPr>
          <w:rFonts w:ascii="Consolas" w:cs="Courier New" w:hAnsi="Consolas"/>
          <w:sz w:val="21"/>
          <w:szCs w:val="21"/>
          <w:lang w:val="en-US" w:bidi="ar-SA" w:eastAsia="en-US"/>
        </w:rPr>
        <w:t>)</w:t>
      </w:r>
    </w:p>
    <w:bookmarkStart w:id="1" w:name="kln-16"/>
    <w:bookmarkEnd w:id="1"/>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train_df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pd</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concat([train_df,original_df])</w:t>
      </w:r>
    </w:p>
    <w:bookmarkStart w:id="2" w:name="kln-17"/>
    <w:bookmarkEnd w:id="2"/>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train_df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train_df</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sample(frac</w:t>
      </w:r>
      <w:r>
        <w:rPr>
          <w:rFonts w:ascii="Consolas" w:cs="Courier New" w:hAnsi="Consolas"/>
          <w:color w:val="055be0"/>
          <w:sz w:val="21"/>
          <w:szCs w:val="21"/>
          <w:lang w:val="en-US" w:bidi="ar-SA" w:eastAsia="en-US"/>
        </w:rPr>
        <w:t>=</w:t>
      </w:r>
      <w:r>
        <w:rPr>
          <w:rFonts w:ascii="Consolas" w:cs="Courier New" w:hAnsi="Consolas"/>
          <w:color w:val="666666"/>
          <w:sz w:val="21"/>
          <w:szCs w:val="21"/>
          <w:lang w:val="en-US" w:bidi="ar-SA" w:eastAsia="en-US"/>
        </w:rPr>
        <w:t>1</w:t>
      </w:r>
      <w:r>
        <w:rPr>
          <w:rFonts w:ascii="Consolas" w:cs="Courier New" w:hAnsi="Consolas"/>
          <w:sz w:val="21"/>
          <w:szCs w:val="21"/>
          <w:lang w:val="en-US" w:bidi="ar-SA" w:eastAsia="en-US"/>
        </w:rPr>
        <w:t>)</w:t>
      </w:r>
    </w:p>
    <w:bookmarkStart w:id="3" w:name="kln-18"/>
    <w:bookmarkEnd w:id="3"/>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train_df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train_df</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reset_index(drop</w:t>
      </w:r>
      <w:r>
        <w:rPr>
          <w:rFonts w:ascii="Consolas" w:cs="Courier New" w:hAnsi="Consolas"/>
          <w:color w:val="055be0"/>
          <w:sz w:val="21"/>
          <w:szCs w:val="21"/>
          <w:lang w:val="en-US" w:bidi="ar-SA" w:eastAsia="en-US"/>
        </w:rPr>
        <w:t>=</w:t>
      </w:r>
      <w:r>
        <w:rPr>
          <w:rFonts w:ascii="Consolas" w:cs="Courier New" w:hAnsi="Consolas"/>
          <w:color w:val="3d7e7e"/>
          <w:sz w:val="21"/>
          <w:szCs w:val="21"/>
          <w:lang w:val="en-US" w:bidi="ar-SA" w:eastAsia="en-US"/>
        </w:rPr>
        <w:t>True</w:t>
      </w:r>
      <w:r>
        <w:rPr>
          <w:rFonts w:ascii="Consolas" w:cs="Courier New" w:hAnsi="Consolas"/>
          <w:sz w:val="21"/>
          <w:szCs w:val="21"/>
          <w:lang w:val="en-US" w:bidi="ar-SA" w:eastAsia="en-US"/>
        </w:rPr>
        <w:t>)</w:t>
      </w:r>
    </w:p>
    <w:bookmarkStart w:id="4" w:name="kln-19"/>
    <w:bookmarkEnd w:id="4"/>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y_train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train_df[</w:t>
      </w:r>
      <w:r>
        <w:rPr>
          <w:rFonts w:ascii="Consolas" w:cs="Courier New" w:hAnsi="Consolas"/>
          <w:color w:val="bb2323"/>
          <w:sz w:val="21"/>
          <w:szCs w:val="21"/>
          <w:lang w:val="en-US" w:bidi="ar-SA" w:eastAsia="en-US"/>
        </w:rPr>
        <w:t>'Class'</w:t>
      </w:r>
      <w:r>
        <w:rPr>
          <w:rFonts w:ascii="Consolas" w:cs="Courier New" w:hAnsi="Consolas"/>
          <w:sz w:val="21"/>
          <w:szCs w:val="21"/>
          <w:lang w:val="en-US" w:bidi="ar-SA" w:eastAsia="en-US"/>
        </w:rPr>
        <w:t>]</w:t>
      </w:r>
    </w:p>
    <w:bookmarkStart w:id="5" w:name="kln-20"/>
    <w:bookmarkEnd w:id="5"/>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 xml:space="preserve">y_train_original </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 xml:space="preserve"> original_df[</w:t>
      </w:r>
      <w:r>
        <w:rPr>
          <w:rFonts w:ascii="Consolas" w:cs="Courier New" w:hAnsi="Consolas"/>
          <w:color w:val="bb2323"/>
          <w:sz w:val="21"/>
          <w:szCs w:val="21"/>
          <w:lang w:val="en-US" w:bidi="ar-SA" w:eastAsia="en-US"/>
        </w:rPr>
        <w:t>'Class'</w:t>
      </w:r>
      <w:r>
        <w:rPr>
          <w:rFonts w:ascii="Consolas" w:cs="Courier New" w:hAnsi="Consolas"/>
          <w:sz w:val="21"/>
          <w:szCs w:val="21"/>
          <w:lang w:val="en-US" w:bidi="ar-SA" w:eastAsia="en-US"/>
        </w:rPr>
        <w:t>]</w:t>
      </w:r>
    </w:p>
    <w:bookmarkStart w:id="6" w:name="kln-21"/>
    <w:bookmarkEnd w:id="6"/>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r>
        <w:rPr>
          <w:rFonts w:ascii="Consolas" w:cs="Courier New" w:hAnsi="Consolas"/>
          <w:sz w:val="21"/>
          <w:szCs w:val="21"/>
          <w:lang w:val="en-US" w:bidi="ar-SA" w:eastAsia="en-US"/>
        </w:rPr>
        <w:t>train_df</w:t>
      </w:r>
      <w:r>
        <w:rPr>
          <w:rFonts w:ascii="Consolas" w:cs="Courier New" w:hAnsi="Consolas"/>
          <w:color w:val="055be0"/>
          <w:sz w:val="21"/>
          <w:szCs w:val="21"/>
          <w:lang w:val="en-US" w:bidi="ar-SA" w:eastAsia="en-US"/>
        </w:rPr>
        <w:t>.</w:t>
      </w:r>
      <w:r>
        <w:rPr>
          <w:rFonts w:ascii="Consolas" w:cs="Courier New" w:hAnsi="Consolas"/>
          <w:sz w:val="21"/>
          <w:szCs w:val="21"/>
          <w:lang w:val="en-US" w:bidi="ar-SA" w:eastAsia="en-US"/>
        </w:rPr>
        <w:t>head()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1"/>
          <w:szCs w:val="21"/>
          <w:lang w:val="en-US" w:bidi="ar-SA" w:eastAsia="en-US"/>
        </w:rPr>
      </w:pPr>
    </w:p>
    <w:p>
      <w:pPr>
        <w:pStyle w:val="style0"/>
        <w:shd w:val="clear" w:color="auto" w:fill="ffffff"/>
        <w:spacing w:after="0" w:lineRule="atLeast" w:line="306"/>
        <w:rPr>
          <w:rFonts w:ascii="Consolas" w:hAnsi="Consolas"/>
          <w:sz w:val="21"/>
          <w:szCs w:val="21"/>
          <w:lang w:val="en-US" w:bidi="ar-SA" w:eastAsia="en-US"/>
        </w:rPr>
      </w:pPr>
      <w:r>
        <w:rPr>
          <w:rFonts w:ascii="Consolas" w:hAnsi="Consolas"/>
          <w:b/>
          <w:sz w:val="21"/>
          <w:szCs w:val="21"/>
          <w:lang w:val="en-US" w:bidi="ar-SA" w:eastAsia="en-US"/>
        </w:rPr>
        <w:t>Output</w:t>
      </w:r>
      <w:r>
        <w:rPr>
          <w:rFonts w:ascii="Consolas" w:hAnsi="Consolas"/>
          <w:sz w:val="21"/>
          <w:szCs w:val="21"/>
          <w:lang w:val="en-US" w:bidi="ar-SA" w:eastAsia="en-US"/>
        </w:rPr>
        <w:t>:</w:t>
      </w:r>
    </w:p>
    <w:tbl>
      <w:tblPr>
        <w:tblStyle w:val="style105"/>
        <w:tblW w:w="8473" w:type="dxa"/>
        <w:tblInd w:w="0" w:type="dxa"/>
        <w:tblBorders>
          <w:top w:val="outset" w:sz="2" w:space="0" w:color="auto"/>
          <w:left w:val="outset" w:sz="2" w:space="0" w:color="auto"/>
          <w:bottom w:val="outset" w:sz="2" w:space="0" w:color="auto"/>
          <w:right w:val="single" w:sz="6" w:space="0" w:color="auto"/>
          <w:insideH w:val="none" w:sz="0" w:space="0" w:color="auto"/>
          <w:insideV w:val="none" w:sz="0" w:space="0" w:color="auto"/>
        </w:tblBorders>
        <w:shd w:val="clear" w:color="auto" w:fill="ffffff"/>
        <w:tblLayout w:type="fixed"/>
        <w:tblCellMar>
          <w:top w:w="15" w:type="dxa"/>
          <w:left w:w="15" w:type="dxa"/>
          <w:bottom w:w="15" w:type="dxa"/>
          <w:right w:w="15" w:type="dxa"/>
        </w:tblCellMar>
      </w:tblPr>
      <w:tblGrid>
        <w:gridCol w:w="261"/>
        <w:gridCol w:w="745"/>
        <w:gridCol w:w="261"/>
        <w:gridCol w:w="397"/>
        <w:gridCol w:w="395"/>
        <w:gridCol w:w="396"/>
        <w:gridCol w:w="396"/>
        <w:gridCol w:w="396"/>
        <w:gridCol w:w="396"/>
        <w:gridCol w:w="396"/>
        <w:gridCol w:w="396"/>
        <w:gridCol w:w="289"/>
        <w:gridCol w:w="396"/>
        <w:gridCol w:w="396"/>
        <w:gridCol w:w="396"/>
        <w:gridCol w:w="396"/>
        <w:gridCol w:w="396"/>
        <w:gridCol w:w="396"/>
        <w:gridCol w:w="396"/>
        <w:gridCol w:w="396"/>
        <w:gridCol w:w="321"/>
        <w:gridCol w:w="260"/>
      </w:tblGrid>
      <w:tr>
        <w:trPr>
          <w:gridAfter w:val="1"/>
          <w:wAfter w:w="255" w:type="dxa"/>
          <w:trHeight w:val="57" w:hRule="atLeast"/>
          <w:tblHeader/>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br/>
            </w:r>
            <w:r>
              <w:rPr>
                <w:rFonts w:ascii="Arial" w:cs="Arial" w:hAnsi="Arial"/>
                <w:sz w:val="18"/>
                <w:szCs w:val="18"/>
                <w:lang w:val="en-US" w:bidi="ar-SA" w:eastAsia="en-US"/>
              </w:rPr>
              <w:t>id</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Time</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V22</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Amount</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Class</w:t>
            </w:r>
          </w:p>
        </w:tc>
      </w:tr>
      <w:tr>
        <w:tblPrEx/>
        <w:trPr>
          <w:trHeight w:val="113" w:hRule="atLeast"/>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NaN</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159699.0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1.782149</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-0.540553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-0.428887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1.212215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-0.561719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0.024703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-0.594129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0.190593</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0.289661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0.722221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0.042611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-0.447415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-0.167928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-0.558828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0.032018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-0.033765</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82.00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236" w:hRule="atLeast"/>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NaN</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160249.0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0.333382</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0.242974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-1.874050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-1.384971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2.727901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3.281084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0.120879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0.522067</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0.472621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1.318697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-0.302447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0.805499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-0.238469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0.456635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0.086509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0.158196</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16.00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295" w:hRule="atLeast"/>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17616.0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27150.0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-0.686824</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0.888828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1.160781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-1.046413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0.056778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-1.110635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1.049166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-0.286959</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-0.327845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-0.644961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-0.052440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0.416036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-0.095789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0.674044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0.247373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0.040753</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32.70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267" w:hRule="atLeast"/>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7434.0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5498.0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-0.496816</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0.575539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1.299960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0.363437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0.908640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1.143529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0.039475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0.483578</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0.067994</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0.677545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-0.444902</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-0.991666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0.903282</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-0.032666</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-0.066349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-0.032767</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6.99</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20" w:hRule="atLeast"/>
        </w:trPr>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4</w:t>
            </w:r>
          </w:p>
        </w:tc>
        <w:tc>
          <w:tcPr>
            <w:tcW w:w="74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125868.0</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67756.0</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1.160957</w:t>
            </w:r>
          </w:p>
        </w:tc>
        <w:tc>
          <w:tcPr>
            <w:tcW w:w="39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1.265621</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-1.576473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1.472988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1.162173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-1.013532</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0.658133</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-0.152624</w:t>
            </w:r>
          </w:p>
        </w:tc>
        <w:tc>
          <w:tcPr>
            <w:tcW w:w="28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-0.120365</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-0.204997</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-0.203189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-0.282172</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0.785278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-0.284958</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0.058399</w:t>
            </w:r>
          </w:p>
        </w:tc>
        <w:tc>
          <w:tcPr>
            <w:tcW w:w="39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0.085436</w:t>
            </w:r>
          </w:p>
        </w:tc>
        <w:tc>
          <w:tcPr>
            <w:tcW w:w="32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2.69</w:t>
            </w:r>
          </w:p>
        </w:tc>
        <w:tc>
          <w:tcPr>
            <w:tcW w:w="25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bl>
    <w:p>
      <w:pPr>
        <w:pStyle w:val="style0"/>
        <w:shd w:val="clear" w:color="auto" w:fill="ffffff"/>
        <w:spacing w:after="240" w:lineRule="auto" w:line="240"/>
        <w:rPr>
          <w:rFonts w:ascii="Arial" w:cs="Arial" w:hAnsi="Arial"/>
          <w:sz w:val="21"/>
          <w:szCs w:val="21"/>
          <w:lang w:val="en-US" w:bidi="ar-SA" w:eastAsia="en-US"/>
        </w:rPr>
      </w:pPr>
      <w:r>
        <w:rPr>
          <w:rFonts w:ascii="Arial" w:cs="Arial" w:hAnsi="Arial"/>
          <w:sz w:val="21"/>
          <w:szCs w:val="21"/>
          <w:lang w:val="en-US" w:bidi="ar-SA" w:eastAsia="en-US"/>
        </w:rPr>
        <w:t>5 rows × 32 columns</w:t>
      </w:r>
    </w:p>
    <w:p>
      <w:pPr>
        <w:pStyle w:val="style0"/>
        <w:shd w:val="clear" w:color="auto" w:fill="e7e9eb"/>
        <w:tabs>
          <w:tab w:val="left" w:leader="none" w:pos="1035"/>
        </w:tabs>
        <w:spacing w:before="150" w:after="150" w:lineRule="auto" w:line="240"/>
        <w:outlineLvl w:val="2"/>
        <w:rPr>
          <w:rFonts w:ascii="Segoe UI" w:cs="Segoe UI" w:hAnsi="Segoe UI"/>
          <w:color w:val="000000"/>
          <w:sz w:val="36"/>
          <w:szCs w:val="36"/>
          <w:lang w:val="en-US" w:bidi="ar-SA" w:eastAsia="en-US"/>
        </w:rPr>
      </w:pPr>
    </w:p>
    <w:p>
      <w:pPr>
        <w:pStyle w:val="style0"/>
        <w:shd w:val="clear" w:color="auto" w:fill="e7e9eb"/>
        <w:spacing w:before="240" w:after="240" w:lineRule="auto" w:line="240"/>
        <w:rPr>
          <w:rFonts w:ascii="Verdana" w:hAnsi="Verdana"/>
          <w:color w:val="000000"/>
          <w:sz w:val="23"/>
          <w:szCs w:val="23"/>
          <w:lang w:val="en-US" w:bidi="ar-SA" w:eastAsia="en-US"/>
        </w:rPr>
      </w:pPr>
    </w:p>
    <w:p>
      <w:pPr>
        <w:pStyle w:val="style0"/>
        <w:spacing w:after="0" w:lineRule="auto" w:line="240"/>
        <w:rPr>
          <w:rFonts w:ascii="Verdana" w:hAnsi="Verdana"/>
          <w:color w:val="000000"/>
          <w:sz w:val="23"/>
          <w:szCs w:val="23"/>
          <w:lang w:val="en-US" w:bidi="ar-SA" w:eastAsia="en-US"/>
        </w:rPr>
      </w:pPr>
    </w:p>
    <w:p>
      <w:pPr>
        <w:pStyle w:val="style0"/>
        <w:spacing w:after="0" w:lineRule="auto" w:line="240"/>
        <w:rPr>
          <w:rFonts w:ascii="Calibri" w:cs="Calibri" w:hAnsi="Calibri"/>
          <w:color w:val="000000"/>
          <w:sz w:val="44"/>
          <w:szCs w:val="44"/>
          <w:lang w:val="en-US" w:bidi="ar-SA" w:eastAsia="en-US"/>
        </w:rPr>
      </w:pPr>
      <w:r>
        <w:rPr>
          <w:rFonts w:ascii="Calibri" w:cs="Calibri" w:hAnsi="Calibri"/>
          <w:color w:val="000000"/>
          <w:sz w:val="44"/>
          <w:szCs w:val="44"/>
          <w:lang w:val="en-US" w:bidi="ar-SA" w:eastAsia="en-US"/>
        </w:rPr>
        <w:t>Accuracy and other Metrics for prediction evalution:</w:t>
      </w:r>
    </w:p>
    <w:p>
      <w:pPr>
        <w:pStyle w:val="style0"/>
        <w:numPr>
          <w:ilvl w:val="0"/>
          <w:numId w:val="2"/>
        </w:numPr>
        <w:spacing w:before="0" w:beforeAutospacing="false" w:after="100" w:afterAutospacing="true" w:lineRule="atLeast" w:line="495"/>
        <w:ind w:left="720" w:hanging="360"/>
        <w:jc w:val="both"/>
        <w:rPr>
          <w:color w:val="222222"/>
          <w:sz w:val="27"/>
          <w:szCs w:val="27"/>
          <w:lang w:val="en-US" w:bidi="ar-SA" w:eastAsia="en-US"/>
        </w:rPr>
      </w:pPr>
      <w:r>
        <w:rPr>
          <w:rFonts w:ascii="Arial" w:cs="Arial" w:hAnsi="Arial"/>
          <w:color w:val="222222"/>
          <w:sz w:val="26"/>
          <w:szCs w:val="26"/>
          <w:lang w:val="en-US" w:bidi="ar-SA" w:eastAsia="en-US"/>
        </w:rPr>
        <w:t>Accuracy simply measures how often the classifier correctly predicts. We can define accuracy as the ratio of the number of correct predictions and the total number of predictions.</w:t>
      </w:r>
      <w:r>
        <w:rPr>
          <w:color w:val="222222"/>
          <w:sz w:val="27"/>
          <w:szCs w:val="27"/>
          <w:lang w:val="en-US" w:bidi="ar-SA" w:eastAsia="en-US"/>
        </w:rPr>
        <w:t xml:space="preserve"> When any model gives an accuracy rate of 99%, you might think that model is performing very good but this is not always true and can be misleading in some situations. I am going to explain this with the help of an example.</w:t>
      </w:r>
    </w:p>
    <w:p>
      <w:pPr>
        <w:pStyle w:val="style0"/>
        <w:keepNext/>
        <w:keepLines/>
        <w:spacing w:before="450" w:after="0" w:lineRule="auto" w:line="276"/>
        <w:ind w:left="720"/>
        <w:outlineLvl w:val="3"/>
        <w:rPr>
          <w:rFonts w:ascii="Cambria" w:cs="SimSun" w:eastAsia="SimSun" w:hAnsi="Cambria"/>
          <w:i/>
          <w:iCs/>
          <w:color w:val="222222"/>
          <w:sz w:val="36"/>
          <w:szCs w:val="36"/>
          <w:lang w:val="en-US" w:bidi="ar-SA" w:eastAsia="en-US"/>
        </w:rPr>
      </w:pPr>
      <w:r>
        <w:rPr>
          <w:rFonts w:ascii="Cambria" w:cs="SimSun" w:eastAsia="SimSun" w:hAnsi="Cambria"/>
          <w:i/>
          <w:iCs/>
          <w:color w:val="222222"/>
          <w:sz w:val="36"/>
          <w:szCs w:val="36"/>
          <w:lang w:val="en-US" w:bidi="ar-SA" w:eastAsia="en-US"/>
        </w:rPr>
        <w:t>Example</w:t>
      </w:r>
    </w:p>
    <w:p>
      <w:pPr>
        <w:pStyle w:val="style0"/>
        <w:spacing w:before="0" w:beforeAutospacing="false" w:after="100" w:afterAutospacing="true" w:lineRule="atLeast" w:line="495"/>
        <w:jc w:val="both"/>
        <w:rPr>
          <w:color w:val="222222"/>
          <w:sz w:val="27"/>
          <w:szCs w:val="27"/>
          <w:lang w:val="en-US" w:bidi="ar-SA" w:eastAsia="en-US"/>
        </w:rPr>
      </w:pPr>
      <w:r>
        <w:rPr>
          <w:color w:val="222222"/>
          <w:sz w:val="27"/>
          <w:szCs w:val="27"/>
          <w:lang w:val="en-US" w:bidi="ar-SA" w:eastAsia="en-US"/>
        </w:rPr>
        <w:t>Consider a binary classification problem, where a model can achieve only two results, either model gives a </w:t>
      </w:r>
      <w:r>
        <w:rPr>
          <w:b/>
          <w:bCs/>
          <w:color w:val="222222"/>
          <w:sz w:val="27"/>
          <w:szCs w:val="27"/>
          <w:lang w:val="en-US" w:bidi="ar-SA" w:eastAsia="en-US"/>
        </w:rPr>
        <w:t>correct</w:t>
      </w:r>
      <w:r>
        <w:rPr>
          <w:color w:val="222222"/>
          <w:sz w:val="27"/>
          <w:szCs w:val="27"/>
          <w:lang w:val="en-US" w:bidi="ar-SA" w:eastAsia="en-US"/>
        </w:rPr>
        <w:t> or </w:t>
      </w:r>
      <w:r>
        <w:rPr>
          <w:b/>
          <w:bCs/>
          <w:color w:val="222222"/>
          <w:sz w:val="27"/>
          <w:szCs w:val="27"/>
          <w:lang w:val="en-US" w:bidi="ar-SA" w:eastAsia="en-US"/>
        </w:rPr>
        <w:t>incorrect </w:t>
      </w:r>
      <w:r>
        <w:rPr>
          <w:color w:val="222222"/>
          <w:sz w:val="27"/>
          <w:szCs w:val="27"/>
          <w:lang w:val="en-US" w:bidi="ar-SA" w:eastAsia="en-US"/>
        </w:rPr>
        <w:t>prediction. Now imagine we have a classification task to predict if an image is a dog or cat as shown in the image. In a supervised learning algorithm, we first </w:t>
      </w:r>
      <w:r>
        <w:rPr>
          <w:b/>
          <w:bCs/>
          <w:color w:val="222222"/>
          <w:sz w:val="27"/>
          <w:szCs w:val="27"/>
          <w:lang w:val="en-US" w:bidi="ar-SA" w:eastAsia="en-US"/>
        </w:rPr>
        <w:t>fit/train </w:t>
      </w:r>
      <w:r>
        <w:rPr>
          <w:color w:val="222222"/>
          <w:sz w:val="27"/>
          <w:szCs w:val="27"/>
          <w:lang w:val="en-US" w:bidi="ar-SA" w:eastAsia="en-US"/>
        </w:rPr>
        <w:t>a model on training data, then </w:t>
      </w:r>
      <w:r>
        <w:rPr>
          <w:b/>
          <w:bCs/>
          <w:color w:val="222222"/>
          <w:sz w:val="27"/>
          <w:szCs w:val="27"/>
          <w:lang w:val="en-US" w:bidi="ar-SA" w:eastAsia="en-US"/>
        </w:rPr>
        <w:t>test</w:t>
      </w:r>
      <w:r>
        <w:rPr>
          <w:color w:val="222222"/>
          <w:sz w:val="27"/>
          <w:szCs w:val="27"/>
          <w:lang w:val="en-US" w:bidi="ar-SA" w:eastAsia="en-US"/>
        </w:rPr>
        <w:t> the model on </w:t>
      </w:r>
      <w:r>
        <w:rPr>
          <w:b/>
          <w:bCs/>
          <w:color w:val="222222"/>
          <w:sz w:val="27"/>
          <w:szCs w:val="27"/>
          <w:lang w:val="en-US" w:bidi="ar-SA" w:eastAsia="en-US"/>
        </w:rPr>
        <w:t>testing data</w:t>
      </w:r>
      <w:r>
        <w:rPr>
          <w:color w:val="222222"/>
          <w:sz w:val="27"/>
          <w:szCs w:val="27"/>
          <w:lang w:val="en-US" w:bidi="ar-SA" w:eastAsia="en-US"/>
        </w:rPr>
        <w:t>. Once we have the model’s predictions from the </w:t>
      </w:r>
      <w:r>
        <w:rPr>
          <w:b/>
          <w:bCs/>
          <w:color w:val="222222"/>
          <w:sz w:val="27"/>
          <w:szCs w:val="27"/>
          <w:lang w:val="en-US" w:bidi="ar-SA" w:eastAsia="en-US"/>
        </w:rPr>
        <w:t>X_test</w:t>
      </w:r>
      <w:r>
        <w:rPr>
          <w:color w:val="222222"/>
          <w:sz w:val="27"/>
          <w:szCs w:val="27"/>
          <w:lang w:val="en-US" w:bidi="ar-SA" w:eastAsia="en-US"/>
        </w:rPr>
        <w:t> data, we compare them to the</w:t>
      </w:r>
      <w:r>
        <w:rPr>
          <w:b/>
          <w:bCs/>
          <w:color w:val="222222"/>
          <w:sz w:val="27"/>
          <w:szCs w:val="27"/>
          <w:lang w:val="en-US" w:bidi="ar-SA" w:eastAsia="en-US"/>
        </w:rPr>
        <w:t> true y_values</w:t>
      </w:r>
      <w:r>
        <w:rPr>
          <w:color w:val="222222"/>
          <w:sz w:val="27"/>
          <w:szCs w:val="27"/>
          <w:lang w:val="en-US" w:bidi="ar-SA" w:eastAsia="en-US"/>
        </w:rPr>
        <w:t> (the correct labels).</w:t>
      </w:r>
    </w:p>
    <w:p>
      <w:pPr>
        <w:pStyle w:val="style0"/>
        <w:spacing w:before="0" w:beforeAutospacing="false" w:after="100" w:afterAutospacing="true" w:lineRule="atLeast" w:line="495"/>
        <w:jc w:val="both"/>
        <w:rPr>
          <w:color w:val="222222"/>
          <w:sz w:val="27"/>
          <w:szCs w:val="27"/>
          <w:lang w:val="en-US" w:bidi="ar-SA" w:eastAsia="en-US"/>
        </w:rPr>
      </w:pPr>
    </w:p>
    <w:p>
      <w:pPr>
        <w:pStyle w:val="style0"/>
        <w:spacing w:before="0" w:beforeAutospacing="false" w:after="100" w:afterAutospacing="true" w:lineRule="atLeast" w:line="495"/>
        <w:jc w:val="both"/>
        <w:rPr>
          <w:color w:val="222222"/>
          <w:sz w:val="27"/>
          <w:szCs w:val="27"/>
          <w:lang w:val="en-US" w:bidi="ar-SA" w:eastAsia="en-US"/>
        </w:rPr>
      </w:pPr>
      <w:r>
        <w:rPr>
          <w:color w:val="222222"/>
          <w:sz w:val="27"/>
          <w:szCs w:val="27"/>
          <w:lang w:val="en-US" w:bidi="ar-SA" w:eastAsia="en-US"/>
        </w:rPr>
        <w:t>We feed the image of the dog into the training model. Suppose the model predicts that this is a dog, and then we compare the prediction to the correct label. If the model predicts that this image is a cat and then we again compare it to the correct label and it would be incorrect.</w:t>
      </w:r>
    </w:p>
    <w:p>
      <w:pPr>
        <w:pStyle w:val="style0"/>
        <w:spacing w:before="0" w:beforeAutospacing="false" w:after="100" w:afterAutospacing="true" w:lineRule="atLeast" w:line="495"/>
        <w:jc w:val="both"/>
        <w:rPr>
          <w:color w:val="222222"/>
          <w:sz w:val="27"/>
          <w:szCs w:val="27"/>
          <w:lang w:val="en-US" w:bidi="ar-SA" w:eastAsia="en-US"/>
        </w:rPr>
      </w:pPr>
      <w:r>
        <w:rPr>
          <w:color w:val="222222"/>
          <w:sz w:val="27"/>
          <w:szCs w:val="27"/>
          <w:lang w:val="en-US" w:bidi="ar-SA" w:eastAsia="en-US"/>
        </w:rPr>
        <w:t>We repeat this process for all images in X_test data. Eventually, we’ll have a count of correct and incorrect matches. But in reality, it is very rare that all incorrect or correct matches hold </w:t>
      </w:r>
      <w:r>
        <w:rPr>
          <w:b/>
          <w:bCs/>
          <w:color w:val="222222"/>
          <w:sz w:val="27"/>
          <w:szCs w:val="27"/>
          <w:lang w:val="en-US" w:bidi="ar-SA" w:eastAsia="en-US"/>
        </w:rPr>
        <w:t>equal value</w:t>
      </w:r>
      <w:r>
        <w:rPr>
          <w:color w:val="222222"/>
          <w:sz w:val="27"/>
          <w:szCs w:val="27"/>
          <w:lang w:val="en-US" w:bidi="ar-SA" w:eastAsia="en-US"/>
        </w:rPr>
        <w:t>. Therefore one metric won’t tell the entire story.</w:t>
      </w:r>
    </w:p>
    <w:p>
      <w:pPr>
        <w:pStyle w:val="style0"/>
        <w:spacing w:before="0" w:beforeAutospacing="false" w:after="100" w:afterAutospacing="true" w:lineRule="atLeast" w:line="495"/>
        <w:jc w:val="both"/>
        <w:rPr>
          <w:color w:val="222222"/>
          <w:sz w:val="27"/>
          <w:szCs w:val="27"/>
          <w:lang w:val="en-US" w:bidi="ar-SA" w:eastAsia="en-US"/>
        </w:rPr>
      </w:pPr>
      <w:r>
        <w:rPr>
          <w:color w:val="222222"/>
          <w:sz w:val="27"/>
          <w:szCs w:val="27"/>
          <w:lang w:val="en-US" w:bidi="ar-SA" w:eastAsia="en-US"/>
        </w:rPr>
        <w:t>Accuracy is useful when the target class is </w:t>
      </w:r>
      <w:r>
        <w:rPr>
          <w:b/>
          <w:bCs/>
          <w:i/>
          <w:iCs/>
          <w:color w:val="222222"/>
          <w:sz w:val="27"/>
          <w:szCs w:val="27"/>
          <w:lang w:val="en-US" w:bidi="ar-SA" w:eastAsia="en-US"/>
        </w:rPr>
        <w:t>well balanced</w:t>
      </w:r>
      <w:r>
        <w:rPr>
          <w:color w:val="222222"/>
          <w:sz w:val="27"/>
          <w:szCs w:val="27"/>
          <w:lang w:val="en-US" w:bidi="ar-SA" w:eastAsia="en-US"/>
        </w:rPr>
        <w:t> but is not a good choice for the unbalanced classes. Imagine the scenario where we had 99images of the dog and only 1 image of a cat present in our training data. Then our model would always predict the dog, and therefore we got 99% accuracy. In reality, Data is always imbalanced for example Spam email, credit card fraud, and medical diagnosis. Hence, if we want to do a better model evaluation and have a full picture of the model evaluation, other metrics such as recall and precision should also be considered.</w:t>
      </w:r>
    </w:p>
    <w:p>
      <w:pPr>
        <w:pStyle w:val="style0"/>
        <w:spacing w:after="0" w:lineRule="auto" w:line="240"/>
        <w:rPr>
          <w:lang w:val="en-US" w:bidi="ar-SA" w:eastAsia="en-US"/>
        </w:rPr>
      </w:pPr>
      <w:r>
        <w:rPr/>
        <w:fldChar w:fldCharType="begin"/>
      </w:r>
      <w:r>
        <w:instrText xml:space="preserve"> HYPERLINK "https://www.bing.com/ck/a?!&amp;&amp;p=6738260ed73522d0JmltdHM9MTY5NjgwOTYwMCZpZ3VpZD0wODg5OTg5MS0wMTY3LTY5MDAtMjAxYy04YTIxMDBjYTY4YjkmaW5zaWQ9NTgxMw&amp;ptn=3&amp;hsh=3&amp;fclid=08899891-0167-6900-201c-8a2100ca68b9&amp;psq=accuracy+and+other+metrics+for+prediction+evalution&amp;u=a1aHR0cHM6Ly9pbmRhdGFsYWJzLmNvbS9ibG9nL3ByZWRpY3RpdmUtbW9kZWxzLXBlcmZvcm1hbmNlLWV2YWx1YXRpb24taW1wb3J0YW50&amp;ntb=1" \t "_blank" </w:instrText>
      </w:r>
      <w:r>
        <w:rPr/>
        <w:fldChar w:fldCharType="separate"/>
      </w:r>
      <w:r>
        <w:rPr>
          <w:rFonts w:ascii="Segoe UI" w:cs="Segoe UI" w:hAnsi="Segoe UI"/>
          <w:b/>
          <w:bCs/>
          <w:color w:val="1a0dab"/>
          <w:lang w:val="en-US" w:bidi="ar-SA" w:eastAsia="en-US"/>
        </w:rPr>
        <w:t>Common metrics to evaluate prediction accuracy include</w:t>
      </w:r>
      <w:r>
        <w:rPr>
          <w:rFonts w:ascii="Segoe UI" w:cs="Segoe UI" w:hAnsi="Segoe UI"/>
          <w:b/>
          <w:bCs/>
          <w:color w:val="1a0dab"/>
          <w:lang w:val="en-US" w:bidi="ar-SA" w:eastAsia="en-US"/>
        </w:rPr>
        <w:fldChar w:fldCharType="end"/>
      </w:r>
      <w:r>
        <w:rPr/>
        <w:fldChar w:fldCharType="begin"/>
      </w:r>
      <w:r>
        <w:instrText xml:space="preserve"> HYPERLINK "https://www.bing.com/ck/a?!&amp;&amp;p=503f1358c1be2954JmltdHM9MTY5NjgwOTYwMCZpZ3VpZD0wODg5OTg5MS0wMTY3LTY5MDAtMjAxYy04YTIxMDBjYTY4YjkmaW5zaWQ9NTgxNA&amp;ptn=3&amp;hsh=3&amp;fclid=08899891-0167-6900-201c-8a2100ca68b9&amp;psq=accuracy+and+other+metrics+for+prediction+evalution&amp;u=a1aHR0cHM6Ly9pbmRhdGFsYWJzLmNvbS9ibG9nL3ByZWRpY3RpdmUtbW9kZWxzLXBlcmZvcm1hbmNlLWV2YWx1YXRpb24taW1wb3J0YW50&amp;ntb=1" \t "_blank" </w:instrText>
      </w:r>
      <w:r>
        <w:rPr/>
        <w:fldChar w:fldCharType="separate"/>
      </w:r>
      <w:r>
        <w:rPr>
          <w:rFonts w:ascii="Segoe UI" w:cs="Segoe UI" w:hAnsi="Segoe UI"/>
          <w:b/>
          <w:bCs/>
          <w:color w:val="123bb6"/>
          <w:sz w:val="15"/>
          <w:szCs w:val="22"/>
          <w:vertAlign w:val="superscript"/>
          <w:lang w:val="en-US" w:bidi="ar-SA" w:eastAsia="en-US"/>
        </w:rPr>
        <w:t>1</w:t>
      </w:r>
      <w:r>
        <w:rPr>
          <w:rFonts w:ascii="Segoe UI" w:cs="Segoe UI" w:hAnsi="Segoe UI"/>
          <w:b/>
          <w:bCs/>
          <w:color w:val="123bb6"/>
          <w:sz w:val="15"/>
          <w:szCs w:val="22"/>
          <w:vertAlign w:val="superscript"/>
          <w:lang w:val="en-US" w:bidi="ar-SA" w:eastAsia="en-US"/>
        </w:rPr>
        <w:fldChar w:fldCharType="end"/>
      </w:r>
      <w:r>
        <w:rPr/>
        <w:fldChar w:fldCharType="begin"/>
      </w:r>
      <w:r>
        <w:instrText xml:space="preserve"> HYPERLINK "https://www.bing.com/ck/a?!&amp;&amp;p=dde3d94e6502dc74JmltdHM9MTY5NjgwOTYwMCZpZ3VpZD0wODg5OTg5MS0wMTY3LTY5MDAtMjAxYy04YTIxMDBjYTY4YjkmaW5zaWQ9NTgxNQ&amp;ptn=3&amp;hsh=3&amp;fclid=08899891-0167-6900-201c-8a2100ca68b9&amp;psq=accuracy+and+other+metrics+for+prediction+evalution&amp;u=a1aHR0cHM6Ly9ja2Flc3RuZS5tZWRpdW0uY29tL21vZGVsLXF1YWxpdHktbWVhc3VyaW5nLXByZWRpY3Rpb24tYWNjdXJhY3ktMzg4MjYyMTZlYmNi&amp;ntb=1" \t "_blank" </w:instrText>
      </w:r>
      <w:r>
        <w:rPr/>
        <w:fldChar w:fldCharType="separate"/>
      </w:r>
      <w:r>
        <w:rPr>
          <w:rFonts w:ascii="Segoe UI" w:cs="Segoe UI" w:hAnsi="Segoe UI"/>
          <w:b/>
          <w:bCs/>
          <w:color w:val="123bb6"/>
          <w:sz w:val="15"/>
          <w:szCs w:val="22"/>
          <w:vertAlign w:val="superscript"/>
          <w:lang w:val="en-US" w:bidi="ar-SA" w:eastAsia="en-US"/>
        </w:rPr>
        <w:t>2</w:t>
      </w:r>
      <w:r>
        <w:rPr>
          <w:rFonts w:ascii="Segoe UI" w:cs="Segoe UI" w:hAnsi="Segoe UI"/>
          <w:b/>
          <w:bCs/>
          <w:color w:val="123bb6"/>
          <w:sz w:val="15"/>
          <w:szCs w:val="22"/>
          <w:vertAlign w:val="superscript"/>
          <w:lang w:val="en-US" w:bidi="ar-SA" w:eastAsia="en-US"/>
        </w:rPr>
        <w:fldChar w:fldCharType="end"/>
      </w:r>
      <w:r>
        <w:rPr/>
        <w:fldChar w:fldCharType="begin"/>
      </w:r>
      <w:r>
        <w:instrText xml:space="preserve"> HYPERLINK "https://www.bing.com/ck/a?!&amp;&amp;p=830a7d3e5f59f766JmltdHM9MTY5NjgwOTYwMCZpZ3VpZD0wODg5OTg5MS0wMTY3LTY5MDAtMjAxYy04YTIxMDBjYTY4YjkmaW5zaWQ9NTgxNg&amp;ptn=3&amp;hsh=3&amp;fclid=08899891-0167-6900-201c-8a2100ca68b9&amp;psq=accuracy+and+other+metrics+for+prediction+evalution&amp;u=a1aHR0cHM6Ly9ibWNnZW5vbWljcy5iaW9tZWRjZW50cmFsLmNvbS9hcnRpY2xlcy8xMC4xMTg2LzE0NzEtMjE2NC0xMy1TNC1TMg&amp;ntb=1" \t "_blank" </w:instrText>
      </w:r>
      <w:r>
        <w:rPr/>
        <w:fldChar w:fldCharType="separate"/>
      </w:r>
      <w:r>
        <w:rPr>
          <w:rFonts w:ascii="Segoe UI" w:cs="Segoe UI" w:hAnsi="Segoe UI"/>
          <w:b/>
          <w:bCs/>
          <w:color w:val="123bb6"/>
          <w:sz w:val="15"/>
          <w:szCs w:val="22"/>
          <w:vertAlign w:val="superscript"/>
          <w:lang w:val="en-US" w:bidi="ar-SA" w:eastAsia="en-US"/>
        </w:rPr>
        <w:t>3</w:t>
      </w:r>
      <w:r>
        <w:rPr>
          <w:rFonts w:ascii="Segoe UI" w:cs="Segoe UI" w:hAnsi="Segoe UI"/>
          <w:b/>
          <w:bCs/>
          <w:color w:val="123bb6"/>
          <w:sz w:val="15"/>
          <w:szCs w:val="22"/>
          <w:vertAlign w:val="superscript"/>
          <w:lang w:val="en-US" w:bidi="ar-SA" w:eastAsia="en-US"/>
        </w:rPr>
        <w:fldChar w:fldCharType="end"/>
      </w:r>
      <w:r>
        <w:rPr/>
        <w:fldChar w:fldCharType="begin"/>
      </w:r>
      <w:r>
        <w:instrText xml:space="preserve"> HYPERLINK "https://www.bing.com/ck/a?!&amp;&amp;p=a508efc6fd48a46eJmltdHM9MTY5NjgwOTYwMCZpZ3VpZD0wODg5OTg5MS0wMTY3LTY5MDAtMjAxYy04YTIxMDBjYTY4YjkmaW5zaWQ9NTgxNw&amp;ptn=3&amp;hsh=3&amp;fclid=08899891-0167-6900-201c-8a2100ca68b9&amp;psq=accuracy+and+other+metrics+for+prediction+evalution&amp;u=a1aHR0cHM6Ly93d3cuYW5hbHl0aWNzdmlkaHlhLmNvbS9ibG9nLzIwMjEvMDcvbWV0cmljcy10by1ldmFsdWF0ZS15b3VyLWNsYXNzaWZpY2F0aW9uLW1vZGVsLXRvLXRha2UtdGhlLXJpZ2h0LWRlY2lzaW9ucy8&amp;ntb=1" \t "_blank" </w:instrText>
      </w:r>
      <w:r>
        <w:rPr/>
        <w:fldChar w:fldCharType="separate"/>
      </w:r>
      <w:r>
        <w:rPr>
          <w:rFonts w:ascii="Segoe UI" w:cs="Segoe UI" w:hAnsi="Segoe UI"/>
          <w:b/>
          <w:bCs/>
          <w:color w:val="123bb6"/>
          <w:sz w:val="15"/>
          <w:szCs w:val="22"/>
          <w:vertAlign w:val="superscript"/>
          <w:lang w:val="en-US" w:bidi="ar-SA" w:eastAsia="en-US"/>
        </w:rPr>
        <w:t>4</w:t>
      </w:r>
      <w:r>
        <w:rPr>
          <w:rFonts w:ascii="Segoe UI" w:cs="Segoe UI" w:hAnsi="Segoe UI"/>
          <w:b/>
          <w:bCs/>
          <w:color w:val="123bb6"/>
          <w:sz w:val="15"/>
          <w:szCs w:val="22"/>
          <w:vertAlign w:val="superscript"/>
          <w:lang w:val="en-US" w:bidi="ar-SA" w:eastAsia="en-US"/>
        </w:rPr>
        <w:fldChar w:fldCharType="end"/>
      </w:r>
      <w:r>
        <w:rPr>
          <w:rFonts w:ascii="Segoe UI" w:cs="Segoe UI" w:hAnsi="Segoe UI"/>
          <w:color w:val="111111"/>
          <w:shd w:val="clear" w:color="auto" w:fill="ffffff"/>
          <w:lang w:val="en-US" w:bidi="ar-SA" w:eastAsia="en-US"/>
        </w:rPr>
        <w:t>:</w:t>
      </w:r>
    </w:p>
    <w:p>
      <w:pPr>
        <w:pStyle w:val="style0"/>
        <w:numPr>
          <w:ilvl w:val="0"/>
          <w:numId w:val="2"/>
        </w:numPr>
        <w:shd w:val="clear" w:color="auto" w:fill="ffffff"/>
        <w:spacing w:after="0" w:lineRule="atLeast" w:line="330"/>
        <w:ind w:left="300" w:hanging="360"/>
        <w:rPr>
          <w:rFonts w:ascii="Segoe UI" w:cs="Segoe UI" w:hAnsi="Segoe UI"/>
          <w:color w:val="111111"/>
          <w:lang w:val="en-US" w:bidi="ar-SA" w:eastAsia="en-US"/>
        </w:rPr>
      </w:pPr>
      <w:r>
        <w:rPr>
          <w:rFonts w:ascii="Segoe UI" w:cs="Segoe UI" w:hAnsi="Segoe UI"/>
          <w:color w:val="111111"/>
          <w:lang w:val="en-US" w:bidi="ar-SA" w:eastAsia="en-US"/>
        </w:rPr>
        <w:t>Percent correction classification (PCC): measures overall accuracy. Every error has the same weight.</w:t>
      </w:r>
    </w:p>
    <w:p>
      <w:pPr>
        <w:pStyle w:val="style0"/>
        <w:numPr>
          <w:ilvl w:val="0"/>
          <w:numId w:val="2"/>
        </w:numPr>
        <w:shd w:val="clear" w:color="auto" w:fill="ffffff"/>
        <w:spacing w:after="0" w:lineRule="atLeast" w:line="330"/>
        <w:ind w:left="300" w:hanging="360"/>
        <w:rPr>
          <w:rFonts w:ascii="Segoe UI" w:cs="Segoe UI" w:hAnsi="Segoe UI"/>
          <w:color w:val="111111"/>
          <w:lang w:val="en-US" w:bidi="ar-SA" w:eastAsia="en-US"/>
        </w:rPr>
      </w:pPr>
      <w:r>
        <w:rPr>
          <w:rFonts w:ascii="Segoe UI" w:cs="Segoe UI" w:hAnsi="Segoe UI"/>
          <w:color w:val="111111"/>
          <w:lang w:val="en-US" w:bidi="ar-SA" w:eastAsia="en-US"/>
        </w:rPr>
        <w:t>Confusion matrix: also measures accuracy but distinguished between errors, i.e false positives, false negatives and correct predictions.</w:t>
      </w:r>
    </w:p>
    <w:p>
      <w:pPr>
        <w:pStyle w:val="style0"/>
        <w:numPr>
          <w:ilvl w:val="0"/>
          <w:numId w:val="2"/>
        </w:numPr>
        <w:shd w:val="clear" w:color="auto" w:fill="ffffff"/>
        <w:spacing w:after="0" w:lineRule="atLeast" w:line="330"/>
        <w:ind w:left="300" w:hanging="360"/>
        <w:rPr>
          <w:rFonts w:ascii="Segoe UI" w:cs="Segoe UI" w:hAnsi="Segoe UI"/>
          <w:color w:val="111111"/>
          <w:lang w:val="en-US" w:bidi="ar-SA" w:eastAsia="en-US"/>
        </w:rPr>
      </w:pPr>
      <w:r>
        <w:rPr>
          <w:rFonts w:ascii="Segoe UI" w:cs="Segoe UI" w:hAnsi="Segoe UI"/>
          <w:color w:val="111111"/>
          <w:lang w:val="en-US" w:bidi="ar-SA" w:eastAsia="en-US"/>
        </w:rPr>
        <w:t>Mean Reciprocal Rank (MRR): average rank for first correct prediction.</w:t>
      </w:r>
    </w:p>
    <w:p>
      <w:pPr>
        <w:pStyle w:val="style0"/>
        <w:numPr>
          <w:ilvl w:val="0"/>
          <w:numId w:val="2"/>
        </w:numPr>
        <w:shd w:val="clear" w:color="auto" w:fill="ffffff"/>
        <w:spacing w:after="0" w:lineRule="atLeast" w:line="330"/>
        <w:ind w:left="300" w:hanging="360"/>
        <w:rPr>
          <w:rFonts w:ascii="Segoe UI" w:cs="Segoe UI" w:hAnsi="Segoe UI"/>
          <w:color w:val="111111"/>
          <w:lang w:val="en-US" w:bidi="ar-SA" w:eastAsia="en-US"/>
        </w:rPr>
      </w:pPr>
      <w:r>
        <w:rPr>
          <w:rFonts w:ascii="Segoe UI" w:cs="Segoe UI" w:hAnsi="Segoe UI"/>
          <w:color w:val="111111"/>
          <w:lang w:val="en-US" w:bidi="ar-SA" w:eastAsia="en-US"/>
        </w:rPr>
        <w:t>Average precision: concentration of results in highest ranked predictions.</w:t>
      </w:r>
    </w:p>
    <w:p>
      <w:pPr>
        <w:pStyle w:val="style0"/>
        <w:numPr>
          <w:ilvl w:val="0"/>
          <w:numId w:val="2"/>
        </w:numPr>
        <w:shd w:val="clear" w:color="auto" w:fill="ffffff"/>
        <w:spacing w:after="0" w:lineRule="atLeast" w:line="330"/>
        <w:ind w:left="300" w:hanging="360"/>
        <w:rPr>
          <w:rFonts w:ascii="Segoe UI" w:cs="Segoe UI" w:hAnsi="Segoe UI"/>
          <w:color w:val="111111"/>
          <w:lang w:val="en-US" w:bidi="ar-SA" w:eastAsia="en-US"/>
        </w:rPr>
      </w:pPr>
      <w:r>
        <w:rPr>
          <w:rFonts w:ascii="Segoe UI" w:cs="Segoe UI" w:hAnsi="Segoe UI"/>
          <w:color w:val="111111"/>
          <w:lang w:val="en-US" w:bidi="ar-SA" w:eastAsia="en-US"/>
        </w:rPr>
        <w:t>MAR@K (recall)</w:t>
      </w:r>
    </w:p>
    <w:p>
      <w:pPr>
        <w:pStyle w:val="style0"/>
        <w:shd w:val="clear" w:color="auto" w:fill="ffffff"/>
        <w:spacing w:after="0" w:lineRule="atLeast" w:line="330"/>
        <w:ind w:left="-60"/>
        <w:rPr>
          <w:rFonts w:ascii="Segoe UI" w:cs="Segoe UI" w:hAnsi="Segoe UI"/>
          <w:color w:val="111111"/>
          <w:lang w:val="en-US" w:bidi="ar-SA" w:eastAsia="en-US"/>
        </w:rPr>
      </w:pPr>
    </w:p>
    <w:p>
      <w:pPr>
        <w:pStyle w:val="style0"/>
        <w:spacing w:after="200" w:lineRule="auto" w:line="276"/>
        <w:rPr>
          <w:ins w:id="0" w:author="Unknown" w:date="1900-01-01T00:00:00Z"/>
          <w:rFonts w:ascii="Arial" w:cs="Arial" w:eastAsia="Calibri" w:hAnsi="Arial"/>
          <w:color w:val="4a4a4a"/>
          <w:sz w:val="22"/>
          <w:szCs w:val="22"/>
          <w:shd w:val="clear" w:color="auto" w:fill="ffffff"/>
          <w:lang w:val="en-US" w:bidi="ar-SA" w:eastAsia="en-US"/>
        </w:rPr>
      </w:pPr>
      <w:ins w:id="1" w:author="Unknown" w:date="1900-01-01T00:00:00Z">
        <w:r w:rsidR="A9B81D35">
          <w:rPr>
            <w:rFonts w:ascii="Arial" w:cs="Arial" w:eastAsia="Calibri" w:hAnsi="Arial"/>
            <w:color w:val="4a4a4a"/>
            <w:sz w:val="22"/>
            <w:szCs w:val="22"/>
            <w:shd w:val="clear" w:color="auto" w:fill="ffffff"/>
            <w:lang w:val="en-US" w:bidi="ar-SA" w:eastAsia="en-US"/>
          </w:rPr>
          <w:br/>
        </w:r>
      </w:ins>
    </w:p>
    <w:p>
      <w:pPr>
        <w:pStyle w:val="style0"/>
        <w:spacing w:after="200" w:lineRule="auto" w:line="276"/>
        <w:rPr>
          <w:rFonts w:ascii="Calibri" w:cs="SimSun" w:eastAsia="Calibri" w:hAnsi="Calibri"/>
          <w:lang w:val="en-US" w:bidi="ar-SA" w:eastAsia="en-US"/>
        </w:rPr>
      </w:pPr>
      <w:r>
        <w:rPr>
          <w:rFonts w:ascii="Calibri" w:cs="SimSun" w:eastAsia="Calibri" w:hAnsi="Calibri"/>
          <w:sz w:val="22"/>
          <w:szCs w:val="22"/>
          <w:lang w:val="en-US" w:bidi="ar-SA" w:eastAsia="en-US"/>
        </w:rPr>
        <w:t> </w:t>
      </w:r>
      <w:r>
        <w:rPr>
          <w:rFonts w:ascii="Calibri" w:cs="SimSun" w:eastAsia="Calibri" w:hAnsi="Calibri"/>
          <w:color w:val="222222"/>
          <w:sz w:val="27"/>
          <w:szCs w:val="27"/>
          <w:lang w:val="en-US" w:bidi="ar-SA" w:eastAsia="en-US"/>
        </w:rPr>
        <w:t>There are many ways for measuring classification performance. Accuracy, confusion matrix, log-loss, and AUC-ROC are some of the most popular metrics. Precision-recall is a widely used metrics for classification problems.</w:t>
      </w:r>
    </w:p>
    <w:p>
      <w:pPr>
        <w:pStyle w:val="style0"/>
        <w:spacing w:before="0" w:beforeAutospacing="false" w:after="100" w:afterAutospacing="true" w:lineRule="atLeast" w:line="495"/>
        <w:jc w:val="both"/>
        <w:rPr>
          <w:color w:val="222222"/>
          <w:sz w:val="27"/>
          <w:szCs w:val="27"/>
          <w:lang w:val="en-US" w:bidi="ar-SA" w:eastAsia="en-US"/>
        </w:rPr>
      </w:pPr>
      <w:r>
        <w:rPr>
          <w:color w:val="222222"/>
          <w:sz w:val="27"/>
          <w:szCs w:val="27"/>
          <w:lang w:val="en-US" w:bidi="ar-SA" w:eastAsia="en-US"/>
        </w:rPr>
        <w:t>We feed the image of the dog into the training model. Suppose the model predicts that this is a dog, and then we compare the prediction to the correct label. If the model predicts that this image is a cat and then we again compare it to the correct label and it would be incorrect.</w:t>
      </w:r>
    </w:p>
    <w:p>
      <w:pPr>
        <w:pStyle w:val="style0"/>
        <w:shd w:val="clear" w:color="auto" w:fill="ffffff"/>
        <w:spacing w:after="150" w:lineRule="auto" w:line="240"/>
        <w:jc w:val="both"/>
        <w:textAlignment w:val="baseline"/>
        <w:rPr>
          <w:rFonts w:ascii="Arial" w:cs="Arial" w:hAnsi="Arial"/>
          <w:color w:val="273239"/>
          <w:spacing w:val="2"/>
          <w:sz w:val="48"/>
          <w:szCs w:val="48"/>
          <w:lang w:val="en-US" w:bidi="ar-SA" w:eastAsia="en-US"/>
        </w:rPr>
      </w:pPr>
      <w:r>
        <w:rPr>
          <w:rFonts w:ascii="Arial" w:cs="Arial" w:hAnsi="Arial"/>
          <w:color w:val="273239"/>
          <w:spacing w:val="2"/>
          <w:sz w:val="48"/>
          <w:szCs w:val="48"/>
          <w:lang w:val="en-US" w:bidi="ar-SA" w:eastAsia="en-US"/>
        </w:rPr>
        <w:t>visualization</w:t>
      </w:r>
    </w:p>
    <w:p>
      <w:pPr>
        <w:pStyle w:val="style0"/>
        <w:shd w:val="clear" w:color="auto" w:fill="ffffff"/>
        <w:spacing w:after="150" w:lineRule="auto" w:line="240"/>
        <w:jc w:val="both"/>
        <w:textAlignment w:val="baseline"/>
        <w:rPr>
          <w:rFonts w:ascii="Arial" w:cs="Arial" w:hAnsi="Arial"/>
          <w:color w:val="273239"/>
          <w:spacing w:val="2"/>
          <w:sz w:val="26"/>
          <w:szCs w:val="26"/>
          <w:lang w:val="en-US" w:bidi="ar-SA" w:eastAsia="en-US"/>
        </w:rPr>
      </w:pPr>
    </w:p>
    <w:p>
      <w:pPr>
        <w:pStyle w:val="style0"/>
        <w:shd w:val="clear" w:color="auto" w:fill="ffffff"/>
        <w:spacing w:after="150" w:lineRule="auto" w:line="24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 Data visualization provides a good, organized pictorial representation of the data which makes it easier to understand, observe, analyze. In this tutorial, we will discuss how to visualize data using Python.</w:t>
      </w:r>
    </w:p>
    <w:p>
      <w:pPr>
        <w:pStyle w:val="style0"/>
        <w:shd w:val="clear" w:color="auto" w:fill="ffffff"/>
        <w:spacing w:after="150" w:lineRule="auto" w:line="240"/>
        <w:textAlignment w:val="baseline"/>
        <w:rPr>
          <w:rFonts w:ascii="Arial" w:cs="Arial" w:hAnsi="Arial"/>
          <w:color w:val="273239"/>
          <w:spacing w:val="2"/>
          <w:sz w:val="26"/>
          <w:szCs w:val="26"/>
          <w:lang w:val="en-US" w:bidi="ar-SA" w:eastAsia="en-US"/>
        </w:rPr>
      </w:pPr>
    </w:p>
    <w:p>
      <w:pPr>
        <w:pStyle w:val="style0"/>
        <w:shd w:val="clear" w:color="auto" w:fill="ffffff"/>
        <w:spacing w:after="150" w:lineRule="auto" w:line="24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Python provides various libraries that come with different features for visualizing data. All these libraries come with different features and can support various types of graphs. In this tutorial, we will be discussing four such libraries.</w:t>
      </w:r>
    </w:p>
    <w:p>
      <w:pPr>
        <w:pStyle w:val="style0"/>
        <w:keepNext/>
        <w:keepLines/>
        <w:shd w:val="clear" w:color="auto" w:fill="ffffff"/>
        <w:spacing w:before="0" w:after="0" w:lineRule="auto" w:line="276"/>
        <w:textAlignment w:val="baseline"/>
        <w:outlineLvl w:val="1"/>
        <w:rPr>
          <w:rFonts w:ascii="Arial" w:cs="Arial" w:eastAsia="SimSun" w:hAnsi="Arial"/>
          <w:b/>
          <w:bCs/>
          <w:color w:val="273239"/>
          <w:spacing w:val="2"/>
          <w:sz w:val="28"/>
          <w:szCs w:val="28"/>
          <w:lang w:val="en-US" w:bidi="ar-SA" w:eastAsia="en-US"/>
        </w:rPr>
      </w:pPr>
      <w:r>
        <w:rPr>
          <w:rFonts w:ascii="Arial" w:cs="Arial" w:eastAsia="SimSun" w:hAnsi="Arial"/>
          <w:b/>
          <w:bCs/>
          <w:color w:val="273239"/>
          <w:spacing w:val="2"/>
          <w:sz w:val="28"/>
          <w:szCs w:val="28"/>
          <w:lang w:val="en-US" w:bidi="ar-SA" w:eastAsia="en-US"/>
        </w:rPr>
        <w:t>Matplotlib:</w:t>
      </w:r>
    </w:p>
    <w:p>
      <w:pPr>
        <w:pStyle w:val="style0"/>
        <w:shd w:val="clear" w:color="auto" w:fill="ffffff"/>
        <w:spacing w:before="0" w:beforeAutospacing="false" w:after="150" w:afterAutospacing="false" w:lineRule="auto" w:line="24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Matplotlib is an easy-to-use, low-level data visualization library that is built on NumPy arrays. It consists of various plots like scatter plot, line plot, histogram, etc. Matplotlib provides a lot of flexibility. </w:t>
      </w:r>
    </w:p>
    <w:p>
      <w:pPr>
        <w:pStyle w:val="style0"/>
        <w:shd w:val="clear" w:color="auto" w:fill="ffffff"/>
        <w:spacing w:before="0" w:beforeAutospacing="false" w:after="150" w:afterAutospacing="false" w:lineRule="auto" w:line="24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To install this type the below command in the terminal.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line="240"/>
        <w:textAlignment w:val="baseline"/>
        <w:rPr>
          <w:rFonts w:ascii="Consolas" w:cs="Courier New" w:hAnsi="Consolas"/>
          <w:color w:val="273239"/>
          <w:spacing w:val="2"/>
          <w:lang w:val="en-US" w:bidi="ar-SA" w:eastAsia="en-US"/>
        </w:rPr>
      </w:pPr>
      <w:r>
        <w:rPr>
          <w:rFonts w:ascii="Consolas" w:cs="Courier New" w:hAnsi="Consolas"/>
          <w:color w:val="273239"/>
          <w:spacing w:val="2"/>
          <w:lang w:val="en-US" w:bidi="ar-SA" w:eastAsia="en-US"/>
        </w:rPr>
        <w:t>pip install matplotlib</w:t>
      </w:r>
    </w:p>
    <w:p>
      <w:pPr>
        <w:pStyle w:val="style0"/>
        <w:shd w:val="clear" w:color="auto" w:fill="ffffff"/>
        <w:spacing w:before="0" w:beforeAutospacing="false" w:after="150" w:afterAutospacing="false" w:lineRule="auto" w:line="240"/>
        <w:textAlignment w:val="baseline"/>
        <w:rPr>
          <w:rFonts w:ascii="Arial" w:cs="Arial" w:hAnsi="Arial"/>
          <w:color w:val="273239"/>
          <w:spacing w:val="2"/>
          <w:sz w:val="26"/>
          <w:szCs w:val="26"/>
          <w:lang w:val="en-US" w:bidi="ar-SA" w:eastAsia="en-US"/>
        </w:rPr>
      </w:pPr>
    </w:p>
    <w:p>
      <w:pPr>
        <w:pStyle w:val="style0"/>
        <w:spacing w:before="0" w:beforeAutospacing="false" w:after="150" w:afterAutospacing="false" w:lineRule="auto" w:line="240"/>
        <w:textAlignment w:val="baseline"/>
        <w:rPr>
          <w:rFonts w:ascii="Arial" w:cs="Arial" w:hAnsi="Arial"/>
          <w:i/>
          <w:iCs/>
          <w:color w:val="273239"/>
          <w:spacing w:val="2"/>
          <w:sz w:val="26"/>
          <w:szCs w:val="26"/>
          <w:lang w:val="en-US" w:bidi="ar-SA" w:eastAsia="en-US"/>
        </w:rPr>
      </w:pPr>
      <w:r>
        <w:rPr>
          <w:rFonts w:ascii="Arial" w:cs="Arial" w:hAnsi="Arial"/>
          <w:i/>
          <w:iCs/>
          <w:color w:val="273239"/>
          <w:spacing w:val="2"/>
          <w:sz w:val="26"/>
          <w:szCs w:val="26"/>
          <w:lang w:val="en-US" w:bidi="ar-SA" w:eastAsia="en-US"/>
        </w:rPr>
        <w:t>Refer to the below articles to get more information setting up an environment with Matplotlib.</w:t>
      </w:r>
    </w:p>
    <w:p>
      <w:pPr>
        <w:pStyle w:val="style0"/>
        <w:numPr>
          <w:ilvl w:val="0"/>
          <w:numId w:val="3"/>
        </w:numPr>
        <w:spacing w:after="0" w:lineRule="auto" w:line="240"/>
        <w:ind w:left="360" w:hanging="360"/>
        <w:textAlignment w:val="baseline"/>
        <w:rPr>
          <w:rFonts w:ascii="Arial" w:cs="Arial" w:eastAsia="Calibri" w:hAnsi="Arial"/>
          <w:i/>
          <w:iCs/>
          <w:color w:val="273239"/>
          <w:spacing w:val="2"/>
          <w:sz w:val="26"/>
          <w:szCs w:val="26"/>
          <w:lang w:val="en-US" w:bidi="ar-SA" w:eastAsia="en-US"/>
        </w:rPr>
      </w:pPr>
      <w:r>
        <w:rPr/>
        <w:fldChar w:fldCharType="begin"/>
      </w:r>
      <w:r>
        <w:instrText xml:space="preserve"> HYPERLINK "https://www.geeksforgeeks.org/environment-setup-for-matplotlib/" </w:instrText>
      </w:r>
      <w:r>
        <w:rPr/>
        <w:fldChar w:fldCharType="separate"/>
      </w:r>
      <w:r>
        <w:rPr>
          <w:rFonts w:ascii="Arial" w:cs="Arial" w:eastAsia="Calibri" w:hAnsi="Arial"/>
          <w:i/>
          <w:iCs/>
          <w:color w:val="0000ff"/>
          <w:spacing w:val="2"/>
          <w:sz w:val="26"/>
          <w:szCs w:val="26"/>
          <w:u w:val="single"/>
          <w:lang w:val="en-US" w:bidi="ar-SA" w:eastAsia="en-US"/>
        </w:rPr>
        <w:t>Environment Setup for Matplotlib</w:t>
      </w:r>
      <w:r>
        <w:rPr>
          <w:rFonts w:ascii="Arial" w:cs="Arial" w:eastAsia="Calibri" w:hAnsi="Arial"/>
          <w:i/>
          <w:iCs/>
          <w:color w:val="0000ff"/>
          <w:spacing w:val="2"/>
          <w:sz w:val="26"/>
          <w:szCs w:val="26"/>
          <w:u w:val="single"/>
          <w:lang w:val="en-US" w:bidi="ar-SA" w:eastAsia="en-US"/>
        </w:rPr>
        <w:fldChar w:fldCharType="end"/>
      </w:r>
    </w:p>
    <w:p>
      <w:pPr>
        <w:pStyle w:val="style0"/>
        <w:numPr>
          <w:ilvl w:val="0"/>
          <w:numId w:val="3"/>
        </w:numPr>
        <w:spacing w:after="0" w:lineRule="auto" w:line="240"/>
        <w:ind w:left="360" w:hanging="360"/>
        <w:textAlignment w:val="baseline"/>
        <w:rPr>
          <w:rFonts w:ascii="Arial" w:cs="Arial" w:eastAsia="Calibri" w:hAnsi="Arial"/>
          <w:i/>
          <w:iCs/>
          <w:color w:val="273239"/>
          <w:spacing w:val="2"/>
          <w:sz w:val="26"/>
          <w:szCs w:val="26"/>
          <w:lang w:val="en-US" w:bidi="ar-SA" w:eastAsia="en-US"/>
        </w:rPr>
      </w:pPr>
      <w:r>
        <w:rPr/>
        <w:fldChar w:fldCharType="begin"/>
      </w:r>
      <w:r>
        <w:instrText xml:space="preserve"> HYPERLINK "https://www.geeksforgeeks.org/using-matplotlib-with-jupyter-notebook/" </w:instrText>
      </w:r>
      <w:r>
        <w:rPr/>
        <w:fldChar w:fldCharType="separate"/>
      </w:r>
      <w:r>
        <w:rPr>
          <w:rFonts w:ascii="Arial" w:cs="Arial" w:eastAsia="Calibri" w:hAnsi="Arial"/>
          <w:i/>
          <w:iCs/>
          <w:color w:val="0000ff"/>
          <w:spacing w:val="2"/>
          <w:sz w:val="26"/>
          <w:szCs w:val="26"/>
          <w:u w:val="single"/>
          <w:lang w:val="en-US" w:bidi="ar-SA" w:eastAsia="en-US"/>
        </w:rPr>
        <w:t>Using Matplotlib with Jupyter Notebook</w:t>
      </w:r>
      <w:r>
        <w:rPr>
          <w:rFonts w:ascii="Arial" w:cs="Arial" w:eastAsia="Calibri" w:hAnsi="Arial"/>
          <w:i/>
          <w:iCs/>
          <w:color w:val="0000ff"/>
          <w:spacing w:val="2"/>
          <w:sz w:val="26"/>
          <w:szCs w:val="26"/>
          <w:u w:val="single"/>
          <w:lang w:val="en-US" w:bidi="ar-SA" w:eastAsia="en-US"/>
        </w:rPr>
        <w:fldChar w:fldCharType="end"/>
      </w:r>
    </w:p>
    <w:p>
      <w:pPr>
        <w:pStyle w:val="style0"/>
        <w:numPr>
          <w:ilvl w:val="0"/>
          <w:numId w:val="3"/>
        </w:numPr>
        <w:spacing w:after="0" w:lineRule="auto" w:line="240"/>
        <w:ind w:left="360" w:hanging="360"/>
        <w:textAlignment w:val="baseline"/>
        <w:rPr>
          <w:rFonts w:ascii="Arial" w:cs="Arial" w:eastAsia="Calibri" w:hAnsi="Arial"/>
          <w:i/>
          <w:iCs/>
          <w:color w:val="273239"/>
          <w:spacing w:val="2"/>
          <w:sz w:val="26"/>
          <w:szCs w:val="26"/>
          <w:lang w:val="en-US" w:bidi="ar-SA" w:eastAsia="en-US"/>
        </w:rPr>
      </w:pPr>
      <w:r>
        <w:rPr>
          <w:rFonts w:ascii="Arial" w:cs="Arial" w:eastAsia="Calibri" w:hAnsi="Arial"/>
          <w:color w:val="273239"/>
          <w:spacing w:val="2"/>
          <w:sz w:val="26"/>
          <w:szCs w:val="26"/>
          <w:lang w:val="en-US" w:bidi="ar-SA" w:eastAsia="en-US"/>
        </w:rPr>
        <w:t>After installing Matplotlib, let’s see the most commonly used plots using this library.</w:t>
      </w:r>
    </w:p>
    <w:p>
      <w:pPr>
        <w:pStyle w:val="style0"/>
        <w:numPr>
          <w:ilvl w:val="0"/>
          <w:numId w:val="4"/>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Matplotlib</w:t>
      </w:r>
    </w:p>
    <w:p>
      <w:pPr>
        <w:pStyle w:val="style0"/>
        <w:numPr>
          <w:ilvl w:val="0"/>
          <w:numId w:val="4"/>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Seaborn</w:t>
      </w:r>
    </w:p>
    <w:p>
      <w:pPr>
        <w:pStyle w:val="style0"/>
        <w:numPr>
          <w:ilvl w:val="0"/>
          <w:numId w:val="4"/>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Bokeh</w:t>
      </w:r>
    </w:p>
    <w:p>
      <w:pPr>
        <w:pStyle w:val="style0"/>
        <w:numPr>
          <w:ilvl w:val="0"/>
          <w:numId w:val="4"/>
        </w:numPr>
        <w:shd w:val="clear" w:color="auto" w:fill="ffffff"/>
        <w:spacing w:after="0" w:lineRule="auto" w:line="240"/>
        <w:ind w:left="360" w:hanging="360"/>
        <w:jc w:val="both"/>
        <w:textAlignment w:val="baseline"/>
        <w:rPr>
          <w:rFonts w:ascii="Arial" w:cs="Arial" w:hAnsi="Arial"/>
          <w:color w:val="273239"/>
          <w:spacing w:val="2"/>
          <w:sz w:val="26"/>
          <w:szCs w:val="26"/>
          <w:lang w:val="en-US" w:bidi="ar-SA" w:eastAsia="en-US"/>
        </w:rPr>
      </w:pPr>
      <w:r>
        <w:rPr>
          <w:rFonts w:ascii="Arial" w:cs="Arial" w:hAnsi="Arial"/>
          <w:color w:val="273239"/>
          <w:spacing w:val="2"/>
          <w:sz w:val="26"/>
          <w:szCs w:val="26"/>
          <w:lang w:val="en-US" w:bidi="ar-SA" w:eastAsia="en-US"/>
        </w:rPr>
        <w:t>Plotly</w:t>
      </w:r>
    </w:p>
    <w:p>
      <w:pPr>
        <w:pStyle w:val="style0"/>
        <w:shd w:val="clear" w:color="auto" w:fill="ffffff"/>
        <w:spacing w:before="0" w:beforeAutospacing="false" w:after="100" w:afterAutospacing="true" w:lineRule="atLeast" w:line="495"/>
        <w:jc w:val="both"/>
        <w:rPr>
          <w:rFonts w:ascii="Arial" w:cs="Arial" w:hAnsi="Arial"/>
          <w:color w:val="222222"/>
          <w:sz w:val="27"/>
          <w:szCs w:val="27"/>
          <w:lang w:val="en-US" w:bidi="ar-SA" w:eastAsia="en-US"/>
        </w:rPr>
        <w:sectPr>
          <w:pgSz w:w="12240" w:h="15840" w:orient="portrait"/>
          <w:pgMar w:top="1440" w:right="1440" w:bottom="1440" w:left="1440" w:header="720" w:footer="720" w:gutter="0"/>
          <w:cols w:space="720" w:num="1"/>
          <w:docGrid w:linePitch="360" w:charSpace="0"/>
        </w:sectPr>
      </w:pPr>
    </w:p>
    <w:p>
      <w:pPr>
        <w:pStyle w:val="style0"/>
        <w:shd w:val="clear" w:color="auto" w:fill="ffffff"/>
        <w:spacing w:before="300" w:beforeAutospacing="false" w:after="340" w:afterAutospacing="false" w:lineRule="auto" w:line="240"/>
        <w:rPr>
          <w:rFonts w:ascii="Helvetica" w:cs="Helvetica" w:hAnsi="Helvetica"/>
          <w:b/>
          <w:bCs/>
          <w:color w:val="ffff00"/>
          <w:sz w:val="52"/>
          <w:szCs w:val="52"/>
          <w:u w:val="single"/>
          <w:lang w:val="en-US" w:bidi="ar-SA" w:eastAsia="en-US"/>
        </w:rPr>
      </w:pPr>
      <w:r>
        <w:rPr>
          <w:rFonts w:ascii="Helvetica" w:cs="Helvetica" w:hAnsi="Helvetica"/>
          <w:b/>
          <w:bCs/>
          <w:color w:val="313131"/>
          <w:sz w:val="52"/>
          <w:szCs w:val="52"/>
          <w:lang w:val="en-US" w:bidi="ar-SA" w:eastAsia="en-US"/>
        </w:rPr>
        <w:t xml:space="preserve">       </w:t>
      </w:r>
      <w:r>
        <w:rPr>
          <w:rFonts w:ascii="Helvetica" w:cs="Helvetica" w:hAnsi="Helvetica"/>
          <w:b/>
          <w:bCs/>
          <w:color w:val="313131"/>
          <w:sz w:val="52"/>
          <w:szCs w:val="52"/>
          <w:u w:val="single"/>
          <w:lang w:val="en-US" w:bidi="ar-SA" w:eastAsia="en-US"/>
        </w:rPr>
        <w:t xml:space="preserve">Credit Card Fraud Detection </w:t>
      </w:r>
    </w:p>
    <w:p>
      <w:pPr>
        <w:pStyle w:val="style0"/>
        <w:shd w:val="clear" w:color="auto" w:fill="ffffff"/>
        <w:spacing w:before="300" w:beforeAutospacing="false" w:after="340" w:afterAutospacing="false" w:lineRule="auto" w:line="240"/>
        <w:rPr>
          <w:rFonts w:ascii="Helvetica" w:cs="Helvetica" w:hAnsi="Helvetica"/>
          <w:b/>
          <w:bCs/>
          <w:color w:val="92d050"/>
          <w:sz w:val="40"/>
          <w:szCs w:val="40"/>
          <w:lang w:val="en-US" w:bidi="ar-SA" w:eastAsia="en-US"/>
        </w:rPr>
      </w:pPr>
      <w:r>
        <w:rPr>
          <w:rFonts w:ascii="Helvetica" w:cs="Helvetica" w:hAnsi="Helvetica"/>
          <w:b/>
          <w:bCs/>
          <w:color w:val="92d050"/>
          <w:sz w:val="40"/>
          <w:szCs w:val="40"/>
          <w:lang w:val="en-US" w:bidi="ar-SA" w:eastAsia="en-US"/>
        </w:rPr>
        <w:t xml:space="preserve">                 </w:t>
      </w:r>
      <w:r>
        <w:rPr>
          <w:rFonts w:ascii="Helvetica" w:cs="Helvetica" w:hAnsi="Helvetica"/>
          <w:b/>
          <w:bCs/>
          <w:sz w:val="40"/>
          <w:szCs w:val="40"/>
          <w:lang w:val="en-US" w:bidi="ar-SA" w:eastAsia="en-US"/>
        </w:rPr>
        <w:t>PHASE</w:t>
      </w:r>
      <w:r>
        <w:rPr>
          <w:rFonts w:ascii="Helvetica" w:cs="Helvetica" w:hAnsi="Helvetica"/>
          <w:b/>
          <w:bCs/>
          <w:sz w:val="52"/>
          <w:szCs w:val="52"/>
          <w:lang w:val="en-US" w:bidi="ar-SA" w:eastAsia="en-US"/>
        </w:rPr>
        <w:t xml:space="preserve"> </w:t>
      </w:r>
      <w:r>
        <w:rPr>
          <w:rFonts w:ascii="Helvetica" w:cs="Helvetica" w:hAnsi="Helvetica"/>
          <w:b/>
          <w:bCs/>
          <w:sz w:val="40"/>
          <w:szCs w:val="40"/>
          <w:lang w:val="en-US" w:bidi="ar-SA" w:eastAsia="en-US"/>
        </w:rPr>
        <w:t xml:space="preserve">2: </w:t>
      </w:r>
      <w:r>
        <w:rPr>
          <w:rFonts w:ascii="Helvetica" w:cs="Helvetica" w:hAnsi="Helvetica"/>
          <w:b/>
          <w:bCs/>
          <w:color w:val="92d050"/>
          <w:sz w:val="40"/>
          <w:szCs w:val="40"/>
          <w:lang w:val="en-US" w:bidi="ar-SA" w:eastAsia="en-US"/>
        </w:rPr>
        <w:t>INNOVATION</w:t>
      </w:r>
    </w:p>
    <w:p>
      <w:pPr>
        <w:pStyle w:val="style0"/>
        <w:shd w:val="clear" w:color="auto" w:fill="ffffff"/>
        <w:spacing w:before="300" w:beforeAutospacing="false" w:after="340" w:afterAutospacing="false" w:lineRule="auto" w:line="240"/>
        <w:rPr>
          <w:rFonts w:ascii="Calibri" w:cs="Calibri" w:hAnsi="Calibri"/>
          <w:color w:val="202124"/>
          <w:sz w:val="36"/>
          <w:szCs w:val="36"/>
          <w:shd w:val="clear" w:color="auto" w:fill="ffffff"/>
          <w:lang w:val="en-US" w:bidi="ar-SA" w:eastAsia="en-US"/>
        </w:rPr>
      </w:pPr>
      <w:r>
        <w:rPr>
          <w:rFonts w:ascii="Calibri" w:cs="Calibri" w:hAnsi="Calibri"/>
          <w:b/>
          <w:bCs/>
          <w:sz w:val="36"/>
          <w:szCs w:val="36"/>
          <w:lang w:val="en-US" w:bidi="ar-SA" w:eastAsia="en-US"/>
        </w:rPr>
        <w:t>2.1Explanation:</w:t>
      </w:r>
      <w:r>
        <w:rPr>
          <w:rFonts w:ascii="Calibri" w:cs="Calibri" w:hAnsi="Calibri"/>
          <w:color w:val="202124"/>
          <w:sz w:val="36"/>
          <w:szCs w:val="36"/>
          <w:shd w:val="clear" w:color="auto" w:fill="ffffff"/>
          <w:lang w:val="en-US" w:bidi="ar-SA" w:eastAsia="en-US"/>
        </w:rPr>
        <w:t xml:space="preserve"> </w:t>
      </w:r>
    </w:p>
    <w:p>
      <w:pPr>
        <w:pStyle w:val="style0"/>
        <w:shd w:val="clear" w:color="auto" w:fill="ffffff"/>
        <w:spacing w:before="300" w:beforeAutospacing="false" w:after="340" w:afterAutospacing="false" w:lineRule="auto" w:line="240"/>
        <w:rPr>
          <w:rFonts w:ascii="Arial" w:cs="Arial" w:hAnsi="Arial"/>
          <w:b/>
          <w:color w:val="313131"/>
          <w:sz w:val="26"/>
          <w:szCs w:val="26"/>
          <w:lang w:val="en-US" w:bidi="ar-SA" w:eastAsia="en-US"/>
        </w:rPr>
      </w:pPr>
      <w:r>
        <w:rPr>
          <w:rFonts w:ascii="Arial" w:cs="Arial" w:hAnsi="Arial"/>
          <w:color w:val="202124"/>
          <w:sz w:val="26"/>
          <w:szCs w:val="26"/>
          <w:shd w:val="clear" w:color="auto" w:fill="ffffff"/>
          <w:lang w:val="en-US" w:bidi="ar-SA" w:eastAsia="en-US"/>
        </w:rPr>
        <w:t xml:space="preserve">Credit card fraud detection is the collective term for the policies, tools, methodologies, and practices that credit card companies and financial institutions take to combat identity fraud and stop fraudulent transactions .let us explain an advanced techniques in data science such as </w:t>
      </w:r>
      <w:r>
        <w:rPr>
          <w:rFonts w:ascii="Arial" w:cs="Arial" w:hAnsi="Arial"/>
          <w:color w:val="313131"/>
          <w:sz w:val="26"/>
          <w:szCs w:val="26"/>
          <w:lang w:val="en-US" w:bidi="ar-SA" w:eastAsia="en-US"/>
        </w:rPr>
        <w:t>anomaly detection algorithms (e.g., Isolation Forest, One-Class SVM) and ensemble methods for improved fraud detection accuracy.</w:t>
      </w:r>
      <w:r>
        <w:rPr>
          <w:rFonts w:ascii="Arial" w:cs="Arial" w:hAnsi="Arial"/>
          <w:color w:val="202124"/>
          <w:sz w:val="26"/>
          <w:szCs w:val="26"/>
          <w:shd w:val="clear" w:color="auto" w:fill="ffffff"/>
          <w:lang w:val="en-US" w:bidi="ar-SA" w:eastAsia="en-US"/>
        </w:rPr>
        <w:t xml:space="preserve"> The dataset is highly unbalanced, the positive class (frauds) accounts for 0.172% of all transactions. </w:t>
      </w:r>
      <w:r>
        <w:rPr>
          <w:rFonts w:ascii="Arial" w:cs="Arial" w:hAnsi="Arial"/>
          <w:color w:val="040c28"/>
          <w:sz w:val="26"/>
          <w:szCs w:val="26"/>
          <w:lang w:val="en-US" w:bidi="ar-SA" w:eastAsia="en-US"/>
        </w:rPr>
        <w:t>It contains only numerical input variables which are the result of a PCA transformation</w:t>
      </w:r>
      <w:r>
        <w:rPr>
          <w:rFonts w:ascii="Arial" w:cs="Arial" w:hAnsi="Arial"/>
          <w:color w:val="202124"/>
          <w:sz w:val="26"/>
          <w:szCs w:val="26"/>
          <w:shd w:val="clear" w:color="auto" w:fill="ffffff"/>
          <w:lang w:val="en-US" w:bidi="ar-SA" w:eastAsia="en-US"/>
        </w:rPr>
        <w:t>.</w:t>
      </w:r>
    </w:p>
    <w:p>
      <w:pPr>
        <w:pStyle w:val="style0"/>
        <w:shd w:val="clear" w:color="auto" w:fill="ffffff"/>
        <w:spacing w:before="300" w:beforeAutospacing="false" w:after="340" w:afterAutospacing="false" w:lineRule="auto" w:line="240"/>
        <w:rPr>
          <w:rFonts w:ascii="Calibri" w:cs="Calibri" w:hAnsi="Calibri"/>
          <w:b/>
          <w:color w:val="313131"/>
          <w:sz w:val="36"/>
          <w:szCs w:val="36"/>
          <w:lang w:val="en-US" w:bidi="ar-SA" w:eastAsia="en-US"/>
        </w:rPr>
      </w:pPr>
      <w:r>
        <w:rPr>
          <w:rFonts w:ascii="Calibri" w:cs="Calibri" w:hAnsi="Calibri"/>
          <w:b/>
          <w:color w:val="313131"/>
          <w:sz w:val="36"/>
          <w:szCs w:val="36"/>
          <w:lang w:val="en-US" w:bidi="ar-SA" w:eastAsia="en-US"/>
        </w:rPr>
        <w:t>2.2 detail about dataset</w:t>
      </w:r>
    </w:p>
    <w:p>
      <w:pPr>
        <w:pStyle w:val="style0"/>
        <w:shd w:val="clear" w:color="auto" w:fill="ffffff"/>
        <w:spacing w:before="300" w:beforeAutospacing="false" w:after="340" w:afterAutospacing="false" w:lineRule="auto" w:line="240"/>
        <w:rPr>
          <w:rFonts w:ascii="Arial" w:cs="Arial" w:hAnsi="Arial"/>
          <w:color w:val="313131"/>
          <w:sz w:val="26"/>
          <w:szCs w:val="26"/>
          <w:lang w:val="en-US" w:bidi="ar-SA" w:eastAsia="en-US"/>
        </w:rPr>
      </w:pPr>
      <w:r>
        <w:rPr>
          <w:rFonts w:ascii="Arial" w:cs="Arial" w:hAnsi="Arial"/>
          <w:color w:val="313131"/>
          <w:sz w:val="26"/>
          <w:szCs w:val="26"/>
          <w:lang w:val="en-US" w:bidi="ar-SA" w:eastAsia="en-US"/>
        </w:rPr>
        <w:t xml:space="preserve">We have chosen a data set for credit card fraud detection from </w:t>
      </w:r>
    </w:p>
    <w:p>
      <w:pPr>
        <w:pStyle w:val="style0"/>
        <w:shd w:val="clear" w:color="auto" w:fill="ffffff"/>
        <w:spacing w:before="300" w:beforeAutospacing="false" w:after="340" w:afterAutospacing="false" w:lineRule="auto" w:line="240"/>
        <w:rPr>
          <w:rFonts w:ascii="Arial" w:cs="Arial" w:hAnsi="Arial"/>
          <w:sz w:val="26"/>
          <w:szCs w:val="26"/>
          <w:lang w:val="en-US" w:bidi="ar-SA" w:eastAsia="en-US"/>
        </w:rPr>
      </w:pPr>
      <w:r>
        <w:rPr>
          <w:rFonts w:ascii="Arial" w:cs="Arial" w:hAnsi="Arial"/>
          <w:sz w:val="26"/>
          <w:szCs w:val="26"/>
          <w:lang w:val="en-US" w:bidi="ar-SA" w:eastAsia="en-US"/>
        </w:rPr>
        <w:t xml:space="preserve">            </w:t>
      </w:r>
      <w:r>
        <w:rPr>
          <w:rFonts w:ascii="Arial" w:cs="Arial" w:hAnsi="Arial"/>
          <w:sz w:val="26"/>
          <w:szCs w:val="26"/>
          <w:lang w:val="en-US" w:bidi="ar-SA" w:eastAsia="en-US"/>
        </w:rPr>
        <w:tab/>
      </w:r>
      <w:r>
        <w:rPr/>
        <w:fldChar w:fldCharType="begin"/>
      </w:r>
      <w:r>
        <w:instrText xml:space="preserve"> HYPERLINK "https://www.kaggle.com/datasets/mlg-ulb/creditcardfraud" </w:instrText>
      </w:r>
      <w:r>
        <w:rPr/>
        <w:fldChar w:fldCharType="separate"/>
      </w:r>
      <w:r>
        <w:rPr>
          <w:rFonts w:ascii="Arial" w:cs="Arial" w:hAnsi="Arial"/>
          <w:color w:val="0000ff"/>
          <w:sz w:val="26"/>
          <w:szCs w:val="26"/>
          <w:u w:val="single"/>
          <w:lang w:val="en-US" w:bidi="ar-SA" w:eastAsia="en-US"/>
        </w:rPr>
        <w:t>https://www.kaggle.com/datasets/mlg-ulb/creditcardfraud</w:t>
      </w:r>
      <w:r>
        <w:rPr>
          <w:rFonts w:ascii="Arial" w:cs="Arial" w:hAnsi="Arial"/>
          <w:color w:val="0000ff"/>
          <w:sz w:val="26"/>
          <w:szCs w:val="26"/>
          <w:u w:val="single"/>
          <w:lang w:val="en-US" w:bidi="ar-SA" w:eastAsia="en-US"/>
        </w:rPr>
        <w:fldChar w:fldCharType="end"/>
      </w:r>
    </w:p>
    <w:p>
      <w:pPr>
        <w:pStyle w:val="style0"/>
        <w:shd w:val="clear" w:color="auto" w:fill="ffffff"/>
        <w:spacing w:before="300" w:beforeAutospacing="false" w:after="340" w:afterAutospacing="false" w:lineRule="auto" w:line="240"/>
        <w:rPr>
          <w:rFonts w:ascii="Calibri" w:cs="Calibri" w:hAnsi="Calibri"/>
          <w:b/>
          <w:color w:val="313131"/>
          <w:sz w:val="36"/>
          <w:szCs w:val="36"/>
          <w:lang w:val="en-US" w:bidi="ar-SA" w:eastAsia="en-US"/>
        </w:rPr>
      </w:pPr>
      <w:r>
        <w:rPr>
          <w:rFonts w:ascii="Arial" w:cs="Arial" w:hAnsi="Arial"/>
          <w:color w:val="313131"/>
          <w:sz w:val="26"/>
          <w:szCs w:val="26"/>
          <w:lang w:val="en-US" w:bidi="ar-SA" w:eastAsia="en-US"/>
        </w:rPr>
        <w:t>why we have chosen this dataset from Kaggle means because Kaggle is a data science competition platform and online community of data scientists and machine learning practitioners under Google LLC</w:t>
      </w:r>
    </w:p>
    <w:p>
      <w:pPr>
        <w:pStyle w:val="style0"/>
        <w:shd w:val="clear" w:color="auto" w:fill="ffffff"/>
        <w:spacing w:before="300" w:beforeAutospacing="false" w:after="340" w:afterAutospacing="false" w:lineRule="auto" w:line="240"/>
        <w:rPr>
          <w:rFonts w:ascii="Arial" w:cs="Arial" w:hAnsi="Arial"/>
          <w:color w:val="313131"/>
          <w:sz w:val="26"/>
          <w:szCs w:val="26"/>
          <w:lang w:val="en-US" w:bidi="ar-SA" w:eastAsia="en-US"/>
        </w:rPr>
      </w:pPr>
      <w:r>
        <w:rPr>
          <w:rFonts w:ascii="Arial" w:cs="Arial" w:hAnsi="Arial"/>
          <w:color w:val="0d0d0d"/>
          <w:sz w:val="52"/>
          <w:szCs w:val="52"/>
          <w:shd w:val="clear" w:color="auto" w:fill="ffffff"/>
          <w:lang w:val="en-US" w:bidi="ar-SA" w:eastAsia="en-US"/>
        </w:rPr>
        <w:t>2.3About 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0"/>
          <w:szCs w:val="20"/>
          <w:lang w:val="en-US" w:bidi="ar-SA" w:eastAsia="en-US"/>
        </w:rPr>
      </w:pPr>
      <w:r>
        <w:rPr>
          <w:rFonts w:ascii="Consolas" w:cs="Courier New" w:hAnsi="Consolas"/>
          <w:color w:val="007b00"/>
          <w:sz w:val="20"/>
          <w:szCs w:val="20"/>
          <w:lang w:val="en-US" w:bidi="ar-SA" w:eastAsia="en-US"/>
        </w:rPr>
        <w:t>import</w:t>
      </w:r>
      <w:r>
        <w:rPr>
          <w:rFonts w:ascii="Consolas" w:cs="Courier New" w:hAnsi="Consolas"/>
          <w:sz w:val="20"/>
          <w:szCs w:val="20"/>
          <w:lang w:val="en-US" w:bidi="ar-SA" w:eastAsia="en-US"/>
        </w:rPr>
        <w:t xml:space="preserve"> numpy </w:t>
      </w:r>
      <w:r>
        <w:rPr>
          <w:rFonts w:ascii="Consolas" w:cs="Courier New" w:hAnsi="Consolas"/>
          <w:color w:val="007b00"/>
          <w:sz w:val="20"/>
          <w:szCs w:val="20"/>
          <w:lang w:val="en-US" w:bidi="ar-SA" w:eastAsia="en-US"/>
        </w:rPr>
        <w:t>as</w:t>
      </w:r>
      <w:r>
        <w:rPr>
          <w:rFonts w:ascii="Consolas" w:cs="Courier New" w:hAnsi="Consolas"/>
          <w:sz w:val="20"/>
          <w:szCs w:val="20"/>
          <w:lang w:val="en-US" w:bidi="ar-SA" w:eastAsia="en-US"/>
        </w:rPr>
        <w:t xml:space="preserve"> </w:t>
      </w:r>
      <w:bookmarkStart w:id="7" w:name="kln-1"/>
      <w:bookmarkEnd w:id="7"/>
      <w:r>
        <w:rPr>
          <w:rFonts w:ascii="Consolas" w:cs="Courier New" w:hAnsi="Consolas"/>
          <w:sz w:val="20"/>
          <w:szCs w:val="20"/>
          <w:lang w:val="en-US" w:bidi="ar-SA" w:eastAsia="en-US"/>
        </w:rPr>
        <w:t xml:space="preserve">np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hAnsi="Consolas"/>
          <w:sz w:val="20"/>
          <w:szCs w:val="20"/>
          <w:lang w:val="en-US" w:bidi="ar-SA" w:eastAsia="en-US"/>
        </w:rPr>
      </w:pPr>
      <w:r>
        <w:rPr>
          <w:rFonts w:ascii="Consolas" w:cs="Courier New" w:hAnsi="Consolas"/>
          <w:color w:val="007b00"/>
          <w:sz w:val="20"/>
          <w:szCs w:val="20"/>
          <w:lang w:val="en-US" w:bidi="ar-SA" w:eastAsia="en-US"/>
        </w:rPr>
        <w:t>import</w:t>
      </w:r>
      <w:r>
        <w:rPr>
          <w:rFonts w:ascii="Consolas" w:cs="Courier New" w:hAnsi="Consolas"/>
          <w:sz w:val="20"/>
          <w:szCs w:val="20"/>
          <w:lang w:val="en-US" w:bidi="ar-SA" w:eastAsia="en-US"/>
        </w:rPr>
        <w:t xml:space="preserve"> pandas </w:t>
      </w:r>
      <w:r>
        <w:rPr>
          <w:rFonts w:ascii="Consolas" w:cs="Courier New" w:hAnsi="Consolas"/>
          <w:color w:val="007b00"/>
          <w:sz w:val="20"/>
          <w:szCs w:val="20"/>
          <w:lang w:val="en-US" w:bidi="ar-SA" w:eastAsia="en-US"/>
        </w:rPr>
        <w:t>as</w:t>
      </w:r>
      <w:r>
        <w:rPr>
          <w:rFonts w:ascii="Consolas" w:cs="Courier New" w:hAnsi="Consolas"/>
          <w:sz w:val="20"/>
          <w:szCs w:val="20"/>
          <w:lang w:val="en-US" w:bidi="ar-SA" w:eastAsia="en-US"/>
        </w:rPr>
        <w:t xml:space="preserve"> </w:t>
      </w:r>
      <w:bookmarkStart w:id="8" w:name="kln-2"/>
      <w:bookmarkEnd w:id="8"/>
      <w:r>
        <w:rPr>
          <w:rFonts w:ascii="Consolas" w:cs="Courier New" w:hAnsi="Consolas"/>
          <w:sz w:val="20"/>
          <w:szCs w:val="20"/>
          <w:lang w:val="en-US" w:bidi="ar-SA" w:eastAsia="en-US"/>
        </w:rPr>
        <w:t>pd</w:t>
      </w:r>
    </w:p>
    <w:p>
      <w:pPr>
        <w:pStyle w:val="style0"/>
        <w:spacing w:after="0" w:lineRule="atLeast" w:line="306"/>
        <w:rPr>
          <w:rFonts w:ascii="Consolas" w:hAnsi="Consolas"/>
          <w:lang w:val="en-US" w:bidi="ar-SA" w:eastAsia="en-US"/>
        </w:rPr>
      </w:pPr>
      <w:r>
        <w:rPr>
          <w:rFonts w:ascii="Consolas" w:hAnsi="Consolas"/>
          <w:lang w:val="en-US" w:bidi="ar-SA" w:eastAsia="en-US"/>
        </w:rPr>
        <w:t>In [2]:</w:t>
      </w:r>
    </w:p>
    <w:p>
      <w:pPr>
        <w:pStyle w:val="style0"/>
        <w:shd w:val="clear" w:color="auto" w:fill="ffffff"/>
        <w:spacing w:after="0" w:lineRule="auto" w:line="240"/>
        <w:rPr>
          <w:rFonts w:ascii="Consolas" w:hAnsi="Consolas"/>
          <w:color w:val="202124"/>
          <w:lang w:val="en-US" w:bidi="ar-SA" w:eastAsia="en-US"/>
        </w:rPr>
      </w:pPr>
      <w:r>
        <w:rPr>
          <w:rFonts w:ascii="Consolas" w:hAnsi="Consolas"/>
          <w:color w:val="202124"/>
          <w:lang w:val="en-US" w:bidi="ar-SA" w:eastAsia="en-US"/>
        </w:rPr>
        <w:t>linkcode</w:t>
      </w:r>
    </w:p>
    <w:bookmarkStart w:id="9" w:name="kln-3"/>
    <w:bookmarkEnd w:id="9"/>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0"/>
          <w:szCs w:val="20"/>
          <w:lang w:val="en-US" w:bidi="ar-SA" w:eastAsia="en-US"/>
        </w:rPr>
      </w:pPr>
      <w:r>
        <w:rPr>
          <w:rFonts w:ascii="Consolas" w:cs="Courier New" w:hAnsi="Consolas"/>
          <w:sz w:val="20"/>
          <w:szCs w:val="20"/>
          <w:lang w:val="en-US" w:bidi="ar-SA" w:eastAsia="en-US"/>
        </w:rPr>
        <w:t>data</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pd</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read_csv(</w:t>
      </w:r>
      <w:r>
        <w:rPr>
          <w:rFonts w:ascii="Consolas" w:cs="Courier New" w:hAnsi="Consolas"/>
          <w:color w:val="ba2121"/>
          <w:sz w:val="20"/>
          <w:szCs w:val="20"/>
          <w:lang w:val="en-US" w:bidi="ar-SA" w:eastAsia="en-US"/>
        </w:rPr>
        <w:t>"/kaggle/input/creditcardfraud/creditcard.csv"</w:t>
      </w:r>
      <w:r>
        <w:rPr>
          <w:rFonts w:ascii="Consolas" w:cs="Courier New" w:hAnsi="Consolas"/>
          <w:sz w:val="20"/>
          <w:szCs w:val="20"/>
          <w:lang w:val="en-US" w:bidi="ar-SA" w:eastAsia="en-US"/>
        </w:rPr>
        <w:t>)</w:t>
      </w:r>
    </w:p>
    <w:bookmarkStart w:id="10" w:name="kln-4"/>
    <w:bookmarkEnd w:id="10"/>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0"/>
          <w:szCs w:val="20"/>
          <w:lang w:val="en-US" w:bidi="ar-SA" w:eastAsia="en-US"/>
        </w:rPr>
      </w:pPr>
      <w:r>
        <w:rPr>
          <w:rFonts w:ascii="Consolas" w:cs="Courier New" w:hAnsi="Consolas"/>
          <w:color w:val="008000"/>
          <w:sz w:val="20"/>
          <w:szCs w:val="20"/>
          <w:lang w:val="en-US" w:bidi="ar-SA" w:eastAsia="en-US"/>
        </w:rPr>
        <w:t>print</w:t>
      </w:r>
      <w:r>
        <w:rPr>
          <w:rFonts w:ascii="Consolas" w:cs="Courier New" w:hAnsi="Consolas"/>
          <w:sz w:val="20"/>
          <w:szCs w:val="20"/>
          <w:lang w:val="en-US" w:bidi="ar-SA" w:eastAsia="en-US"/>
        </w:rPr>
        <w:t>(data</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shape)</w:t>
      </w:r>
    </w:p>
    <w:bookmarkStart w:id="11" w:name="kln-5"/>
    <w:bookmarkEnd w:id="11"/>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hAnsi="Consolas"/>
          <w:sz w:val="20"/>
          <w:szCs w:val="20"/>
          <w:lang w:val="en-US" w:bidi="ar-SA" w:eastAsia="en-US"/>
        </w:rPr>
      </w:pPr>
      <w:r>
        <w:rPr>
          <w:rFonts w:ascii="Consolas" w:cs="Courier New" w:hAnsi="Consolas"/>
          <w:sz w:val="20"/>
          <w:szCs w:val="20"/>
          <w:lang w:val="en-US" w:bidi="ar-SA" w:eastAsia="en-US"/>
        </w:rPr>
        <w:t>data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1"/>
          <w:szCs w:val="21"/>
          <w:lang w:val="en-US" w:bidi="ar-SA" w:eastAsia="en-US"/>
        </w:rPr>
      </w:pPr>
      <w:r>
        <w:rPr>
          <w:rFonts w:ascii="Consolas" w:cs="Courier New" w:hAnsi="Consolas"/>
          <w:color w:val="3c4043"/>
          <w:sz w:val="21"/>
          <w:szCs w:val="21"/>
          <w:lang w:val="en-US" w:bidi="ar-SA" w:eastAsia="en-US"/>
        </w:rPr>
        <w:t>(284807, 31)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1"/>
          <w:szCs w:val="21"/>
          <w:lang w:val="en-US"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48"/>
          <w:szCs w:val="48"/>
          <w:lang w:val="en-US" w:bidi="ar-SA" w:eastAsia="en-US"/>
        </w:rPr>
      </w:pPr>
      <w:r>
        <w:rPr>
          <w:rFonts w:ascii="Consolas" w:cs="Courier New" w:hAnsi="Consolas"/>
          <w:color w:val="3c4043"/>
          <w:sz w:val="48"/>
          <w:szCs w:val="48"/>
          <w:lang w:val="en-US" w:bidi="ar-SA" w:eastAsia="en-US"/>
        </w:rPr>
        <w:t>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1"/>
          <w:szCs w:val="21"/>
          <w:lang w:val="en-US" w:bidi="ar-SA" w:eastAsia="en-US"/>
        </w:rPr>
      </w:pPr>
    </w:p>
    <w:tbl>
      <w:tblPr>
        <w:tblStyle w:val="style105"/>
        <w:tblW w:w="9365" w:type="dxa"/>
        <w:tblInd w:w="0" w:type="dxa"/>
        <w:tblBorders>
          <w:top w:val="outset" w:sz="2" w:space="0" w:color="auto"/>
          <w:left w:val="outset" w:sz="2" w:space="0" w:color="auto"/>
          <w:bottom w:val="outset" w:sz="2" w:space="0" w:color="auto"/>
          <w:right w:val="single" w:sz="6" w:space="0" w:color="auto"/>
          <w:insideH w:val="none" w:sz="0" w:space="0" w:color="auto"/>
          <w:insideV w:val="none" w:sz="0" w:space="0" w:color="auto"/>
        </w:tblBorders>
        <w:shd w:val="clear" w:color="auto" w:fill="ffffff"/>
        <w:tblCellMar>
          <w:top w:w="15" w:type="dxa"/>
          <w:left w:w="15" w:type="dxa"/>
          <w:bottom w:w="15" w:type="dxa"/>
          <w:right w:w="15" w:type="dxa"/>
        </w:tblCellMar>
      </w:tblPr>
      <w:tblGrid>
        <w:gridCol w:w="845"/>
        <w:gridCol w:w="992"/>
        <w:gridCol w:w="1094"/>
        <w:gridCol w:w="1093"/>
        <w:gridCol w:w="993"/>
        <w:gridCol w:w="993"/>
        <w:gridCol w:w="993"/>
        <w:gridCol w:w="993"/>
        <w:gridCol w:w="993"/>
        <w:gridCol w:w="993"/>
        <w:gridCol w:w="993"/>
        <w:gridCol w:w="557"/>
        <w:gridCol w:w="993"/>
        <w:gridCol w:w="993"/>
        <w:gridCol w:w="993"/>
        <w:gridCol w:w="993"/>
        <w:gridCol w:w="993"/>
        <w:gridCol w:w="993"/>
        <w:gridCol w:w="993"/>
        <w:gridCol w:w="993"/>
        <w:gridCol w:w="791"/>
        <w:gridCol w:w="380"/>
      </w:tblGrid>
      <w:tr>
        <w:trPr>
          <w:gridAfter w:val="1"/>
          <w:wAfter w:w="282" w:type="dxa"/>
          <w:trHeight w:val="685" w:hRule="atLeast"/>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br/>
            </w:r>
            <w:r>
              <w:rPr>
                <w:rFonts w:ascii="Arial" w:cs="Arial" w:hAnsi="Arial"/>
                <w:sz w:val="18"/>
                <w:szCs w:val="18"/>
                <w:lang w:val="en-US" w:bidi="ar-SA" w:eastAsia="en-US"/>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Class</w:t>
            </w:r>
          </w:p>
        </w:tc>
      </w:tr>
      <w:tr>
        <w:tblPrEx/>
        <w:trPr>
          <w:trHeight w:val="78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149.62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78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78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378.66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78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123.50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786"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69.99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584"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r>
      <w:tr>
        <w:tblPrEx/>
        <w:trPr>
          <w:trHeight w:val="8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284802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172786.0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-11.881118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10.071785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-9.834783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-2.066656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-5.364473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-2.606837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-4.918215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7.305334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1.914428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0.213454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0.111864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1.014480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-0.509348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1.436807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0.250034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0.943651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0.823731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880"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284803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172787.0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-0.732789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-0.055080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2.035030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-0.738589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0.868229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1.058415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0.024330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0.294869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0.584800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0.214205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0.924384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0.012463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-1.016226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-0.606624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-0.395255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0.068472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-0.053527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69"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284804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172788.0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1.919565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-0.301254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-3.249640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-0.557828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2.630515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3.031260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-0.296827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0.708417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0.432454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0.232045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0.578229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-0.037501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0.640134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0.265745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-0.087371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0.004455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-0.026561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69"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284805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172788.0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-0.240440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0.530483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0.702510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0.689799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-0.377961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0.623708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-0.686180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0.679145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0.392087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0.265245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0.800049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-0.163298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0.123205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-0.569159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0.546668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0.108821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0.104533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r>
        <w:tblPrEx/>
        <w:trPr>
          <w:trHeight w:val="10"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284806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172792.0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-0.533413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-0.189733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0.703337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-0.506271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-0.012546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-0.649617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1.577006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-0.414650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0.486180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0.261057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0.643078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0.376777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0.008797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-0.473649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-0.818267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-0.002415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0.013649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217.00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pStyle w:val="style0"/>
              <w:spacing w:before="240" w:after="360" w:lineRule="auto" w:line="240"/>
              <w:rPr>
                <w:rFonts w:ascii="Arial" w:cs="Arial" w:hAnsi="Arial"/>
                <w:sz w:val="18"/>
                <w:szCs w:val="18"/>
                <w:lang w:val="en-US" w:bidi="ar-SA" w:eastAsia="en-US"/>
              </w:rPr>
            </w:pPr>
            <w:r>
              <w:rPr>
                <w:rFonts w:ascii="Arial" w:cs="Arial" w:hAnsi="Arial"/>
                <w:sz w:val="18"/>
                <w:szCs w:val="18"/>
                <w:lang w:val="en-US" w:bidi="ar-SA" w:eastAsia="en-US"/>
              </w:rPr>
              <w:t>0</w:t>
            </w:r>
          </w:p>
        </w:tc>
      </w:tr>
    </w:tbl>
    <w:p>
      <w:pPr>
        <w:pStyle w:val="style0"/>
        <w:shd w:val="clear" w:color="auto" w:fill="ffffff"/>
        <w:spacing w:after="240" w:lineRule="auto" w:line="240"/>
        <w:rPr>
          <w:rFonts w:ascii="Arial" w:cs="Arial" w:hAnsi="Arial"/>
          <w:sz w:val="21"/>
          <w:szCs w:val="21"/>
          <w:lang w:val="en-US" w:bidi="ar-SA" w:eastAsia="en-US"/>
        </w:rPr>
      </w:pPr>
      <w:r>
        <w:rPr>
          <w:rFonts w:ascii="Arial" w:cs="Arial" w:hAnsi="Arial"/>
          <w:sz w:val="21"/>
          <w:szCs w:val="21"/>
          <w:lang w:val="en-US" w:bidi="ar-SA" w:eastAsia="en-US"/>
        </w:rPr>
        <w:t>284807 rows × 31 columns</w:t>
      </w:r>
    </w:p>
    <w:p>
      <w:pPr>
        <w:pStyle w:val="style0"/>
        <w:shd w:val="clear" w:color="auto" w:fill="ffffff"/>
        <w:spacing w:before="300" w:beforeAutospacing="false" w:after="340" w:afterAutospacing="false" w:lineRule="auto" w:line="240"/>
        <w:rPr>
          <w:rFonts w:ascii="Arial" w:cs="Arial" w:hAnsi="Arial"/>
          <w:color w:val="4d5156"/>
          <w:shd w:val="clear" w:color="auto" w:fill="ffffff"/>
          <w:lang w:val="en-US" w:bidi="ar-SA" w:eastAsia="en-US"/>
        </w:rPr>
      </w:pPr>
    </w:p>
    <w:p>
      <w:pPr>
        <w:pStyle w:val="style0"/>
        <w:shd w:val="clear" w:color="auto" w:fill="ffffff"/>
        <w:spacing w:before="300" w:beforeAutospacing="false" w:after="340" w:afterAutospacing="false" w:lineRule="auto" w:line="240"/>
        <w:rPr>
          <w:rFonts w:ascii="Arial" w:cs="Arial" w:hAnsi="Arial"/>
          <w:color w:val="4d5156"/>
          <w:shd w:val="clear" w:color="auto" w:fill="ffffff"/>
          <w:lang w:val="en-US" w:bidi="ar-SA" w:eastAsia="en-US"/>
        </w:rPr>
      </w:pPr>
    </w:p>
    <w:p>
      <w:pPr>
        <w:pStyle w:val="style0"/>
        <w:shd w:val="clear" w:color="auto" w:fill="ffffff"/>
        <w:spacing w:before="300" w:beforeAutospacing="false" w:after="340" w:afterAutospacing="false" w:lineRule="auto" w:line="240"/>
        <w:rPr>
          <w:rFonts w:ascii="Segoe UI" w:cs="Segoe UI" w:hAnsi="Segoe UI"/>
          <w:color w:val="374151"/>
          <w:shd w:val="clear" w:color="auto" w:fill="f7f7f8"/>
          <w:lang w:val="en-US" w:bidi="ar-SA" w:eastAsia="en-US"/>
        </w:rPr>
      </w:pPr>
      <w:r>
        <w:rPr>
          <w:rFonts w:ascii="Segoe UI" w:cs="Segoe UI" w:hAnsi="Segoe UI"/>
          <w:b/>
          <w:bCs/>
          <w:bdr w:val="single" w:sz="2" w:space="0" w:color="d9d9e3"/>
          <w:shd w:val="clear" w:color="auto" w:fill="f7f7f8"/>
          <w:lang w:val="en-US" w:bidi="ar-SA" w:eastAsia="en-US"/>
        </w:rPr>
        <w:t>Numerical Columns</w:t>
      </w:r>
      <w:r>
        <w:rPr>
          <w:rFonts w:ascii="Segoe UI" w:cs="Segoe UI" w:hAnsi="Segoe UI"/>
          <w:color w:val="374151"/>
          <w:shd w:val="clear" w:color="auto" w:fill="f7f7f8"/>
          <w:lang w:val="en-US" w:bidi="ar-SA" w:eastAsia="en-US"/>
        </w:rPr>
        <w:t>: Numerical columns contain continuous, numeric data. Examples include age, income, temperature, and many other quantitative measurements.</w:t>
      </w:r>
    </w:p>
    <w:p>
      <w:pPr>
        <w:pStyle w:val="style0"/>
        <w:shd w:val="clear" w:color="auto" w:fill="ffffff"/>
        <w:spacing w:before="300" w:beforeAutospacing="false" w:after="340" w:afterAutospacing="false" w:lineRule="auto" w:line="240"/>
        <w:rPr>
          <w:rFonts w:ascii="Arial" w:cs="Arial" w:hAnsi="Arial"/>
          <w:color w:val="0c0c0c"/>
          <w:sz w:val="40"/>
          <w:szCs w:val="40"/>
          <w:shd w:val="clear" w:color="auto" w:fill="ffffff"/>
          <w:lang w:val="en-US" w:bidi="ar-SA" w:eastAsia="en-US"/>
        </w:rPr>
      </w:pPr>
      <w:r>
        <w:rPr>
          <w:rFonts w:ascii="Arial" w:cs="Arial" w:hAnsi="Arial"/>
          <w:color w:val="0d0d0d"/>
          <w:sz w:val="40"/>
          <w:szCs w:val="40"/>
          <w:shd w:val="clear" w:color="auto" w:fill="ffffff"/>
          <w:lang w:val="en-US" w:bidi="ar-SA" w:eastAsia="en-US"/>
        </w:rPr>
        <w:t xml:space="preserve">2.4 libraries to be used and way to download </w:t>
      </w:r>
    </w:p>
    <w:p>
      <w:pPr>
        <w:pStyle w:val="style0"/>
        <w:spacing w:after="200" w:lineRule="auto" w:line="276"/>
        <w:rPr>
          <w:rFonts w:ascii="Segoe UI" w:cs="Segoe UI" w:eastAsia="Calibri" w:hAnsi="Segoe UI"/>
          <w:color w:val="333333"/>
          <w:sz w:val="22"/>
          <w:szCs w:val="22"/>
          <w:shd w:val="clear" w:color="auto" w:fill="ffffff"/>
          <w:lang w:val="en-US" w:bidi="ar-SA" w:eastAsia="en-US"/>
        </w:rPr>
      </w:pPr>
      <w:r>
        <w:rPr>
          <w:rFonts w:ascii="Segoe UI" w:cs="Segoe UI" w:eastAsia="Calibri" w:hAnsi="Segoe UI"/>
          <w:color w:val="333333"/>
          <w:sz w:val="22"/>
          <w:szCs w:val="22"/>
          <w:shd w:val="clear" w:color="auto" w:fill="ffffff"/>
          <w:lang w:val="en-US" w:bidi="ar-SA" w:eastAsia="en-US"/>
        </w:rPr>
        <w:t>Python is a popular programming language for various tasks such as data analysis, web development, and machine learning. One of the reasons for its popularity is the vast number of libraries available to extend its functionality. These libraries, also known as modules, are pre-written code that can be easily imported and used in your projects. This article will discuss how to download and install Python libraries with examples.</w:t>
      </w:r>
    </w:p>
    <w:p>
      <w:pPr>
        <w:pStyle w:val="style0"/>
        <w:shd w:val="clear" w:color="auto" w:fill="ffffff"/>
        <w:spacing w:before="100" w:beforeAutospacing="true" w:after="100" w:afterAutospacing="true" w:lineRule="atLeast" w:line="312"/>
        <w:jc w:val="both"/>
        <w:outlineLvl w:val="1"/>
        <w:rPr>
          <w:rFonts w:ascii="Helvetica" w:cs="Helvetica" w:hAnsi="Helvetica"/>
          <w:color w:val="610b38"/>
          <w:sz w:val="38"/>
          <w:szCs w:val="38"/>
          <w:lang w:val="en-US" w:bidi="ar-SA" w:eastAsia="en-US"/>
        </w:rPr>
      </w:pPr>
      <w:r>
        <w:rPr>
          <w:rFonts w:ascii="Helvetica" w:cs="Helvetica" w:hAnsi="Helvetica"/>
          <w:color w:val="610b38"/>
          <w:sz w:val="38"/>
          <w:szCs w:val="38"/>
          <w:lang w:val="en-US" w:bidi="ar-SA" w:eastAsia="en-US"/>
        </w:rPr>
        <w:t>Using pip</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The most common way to download and install Python libraries is through pip, the package installer for Python. Pip is a command-line tool that allows you to install, upgrade, and remove Python packages. It is included in the standard library starting from Python version 2.7.9 and above. To use pip, you need to open a command prompt or terminal and type the command</w:t>
      </w:r>
    </w:p>
    <w:p>
      <w:pPr>
        <w:pStyle w:val="style0"/>
        <w:numPr>
          <w:ilvl w:val="0"/>
          <w:numId w:val="5"/>
        </w:numPr>
        <w:spacing w:after="120" w:lineRule="atLeast" w:line="375"/>
        <w:ind w:left="0" w:hanging="360"/>
        <w:jc w:val="both"/>
        <w:rPr>
          <w:rFonts w:ascii="Segoe UI" w:cs="Segoe UI" w:hAnsi="Segoe UI"/>
          <w:color w:val="000000"/>
          <w:lang w:val="en-US" w:bidi="ar-SA" w:eastAsia="en-US"/>
        </w:rPr>
      </w:pPr>
      <w:r>
        <w:rPr>
          <w:rFonts w:ascii="Segoe UI" w:cs="Segoe UI" w:hAnsi="Segoe UI"/>
          <w:color w:val="0000ff"/>
          <w:lang w:val="en-US" w:bidi="ar-SA" w:eastAsia="en-US"/>
        </w:rPr>
        <w:t>"pip install [library name]"</w:t>
      </w:r>
      <w:r>
        <w:rPr>
          <w:rFonts w:ascii="Segoe UI" w:cs="Segoe UI" w:hAnsi="Segoe UI"/>
          <w:color w:val="000000"/>
          <w:lang w:val="en-US" w:bidi="ar-SA" w:eastAsia="en-US"/>
        </w:rPr>
        <w:t> (without the brackets).  </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For example, to download the NumPy library, which is a library for numerical computing, you would type</w:t>
      </w:r>
    </w:p>
    <w:p>
      <w:pPr>
        <w:pStyle w:val="style0"/>
        <w:numPr>
          <w:ilvl w:val="0"/>
          <w:numId w:val="5"/>
        </w:numPr>
        <w:spacing w:after="120" w:lineRule="atLeast" w:line="375"/>
        <w:ind w:left="720" w:hanging="360"/>
        <w:jc w:val="both"/>
        <w:contextualSpacing/>
        <w:rPr>
          <w:rFonts w:ascii="Segoe UI" w:cs="Segoe UI" w:hAnsi="Segoe UI"/>
          <w:color w:val="000000"/>
          <w:lang w:val="en-US" w:bidi="ar-SA" w:eastAsia="en-US"/>
        </w:rPr>
      </w:pPr>
      <w:r>
        <w:rPr>
          <w:rFonts w:ascii="Segoe UI" w:cs="Segoe UI" w:hAnsi="Segoe UI"/>
          <w:color w:val="0000ff"/>
          <w:lang w:val="en-US" w:bidi="ar-SA" w:eastAsia="en-US"/>
        </w:rPr>
        <w:t>"pip install numpy"</w:t>
      </w:r>
      <w:r>
        <w:rPr>
          <w:rFonts w:ascii="Segoe UI" w:cs="Segoe UI" w:hAnsi="Segoe UI"/>
          <w:color w:val="000000"/>
          <w:lang w:val="en-US" w:bidi="ar-SA" w:eastAsia="en-US"/>
        </w:rPr>
        <w:t>  </w:t>
      </w:r>
      <w:r>
        <w:rPr>
          <w:rFonts w:ascii="Segoe UI" w:cs="Segoe UI" w:eastAsia="Calibri" w:hAnsi="Segoe UI"/>
          <w:color w:val="333333"/>
          <w:sz w:val="22"/>
          <w:szCs w:val="22"/>
          <w:shd w:val="clear" w:color="auto" w:fill="ffffff"/>
          <w:lang w:val="en-US" w:bidi="ar-SA" w:eastAsia="en-US"/>
        </w:rPr>
        <w:t>in the command line. After running this command, pip will download and install the library in your system</w:t>
      </w:r>
    </w:p>
    <w:p>
      <w:pPr>
        <w:pStyle w:val="style0"/>
        <w:spacing w:after="120" w:lineRule="atLeast" w:line="375"/>
        <w:jc w:val="both"/>
        <w:rPr>
          <w:rFonts w:ascii="Segoe UI" w:cs="Segoe UI" w:hAnsi="Segoe UI"/>
          <w:color w:val="000000"/>
          <w:lang w:val="en-US" w:bidi="ar-SA" w:eastAsia="en-US"/>
        </w:rPr>
      </w:pPr>
    </w:p>
    <w:p>
      <w:pPr>
        <w:pStyle w:val="style0"/>
        <w:spacing w:after="120" w:lineRule="atLeast" w:line="375"/>
        <w:jc w:val="both"/>
        <w:rPr>
          <w:rFonts w:ascii="Segoe UI" w:cs="Segoe UI" w:hAnsi="Segoe UI"/>
          <w:color w:val="000000"/>
          <w:lang w:val="en-US" w:bidi="ar-SA" w:eastAsia="en-US"/>
        </w:rPr>
      </w:pPr>
      <w:r>
        <w:rPr/>
        <w:drawing>
          <wp:inline distL="0" distT="0" distB="0" distR="0">
            <wp:extent cx="5943600" cy="1626870"/>
            <wp:effectExtent l="19050" t="0" r="0" b="0"/>
            <wp:docPr id="1028" name="Picture 1" descr="Python Library Downlo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srcRect l="0" t="0" r="0" b="0"/>
                    <a:stretch/>
                  </pic:blipFill>
                  <pic:spPr>
                    <a:xfrm rot="0">
                      <a:off x="0" y="0"/>
                      <a:ext cx="5943600" cy="1626870"/>
                    </a:xfrm>
                    <a:prstGeom prst="rect"/>
                    <a:ln>
                      <a:noFill/>
                    </a:ln>
                  </pic:spPr>
                </pic:pic>
              </a:graphicData>
            </a:graphic>
          </wp:inline>
        </w:drawing>
      </w:r>
    </w:p>
    <w:p>
      <w:pPr>
        <w:pStyle w:val="style0"/>
        <w:shd w:val="clear" w:color="auto" w:fill="ffffff"/>
        <w:spacing w:before="100" w:beforeAutospacing="true" w:after="100" w:afterAutospacing="true" w:lineRule="atLeast" w:line="312"/>
        <w:jc w:val="both"/>
        <w:outlineLvl w:val="1"/>
        <w:rPr>
          <w:rFonts w:ascii="Helvetica" w:cs="Helvetica" w:hAnsi="Helvetica"/>
          <w:color w:val="610b38"/>
          <w:sz w:val="38"/>
          <w:szCs w:val="38"/>
          <w:lang w:val="en-US" w:bidi="ar-SA" w:eastAsia="en-US"/>
        </w:rPr>
      </w:pPr>
      <w:r>
        <w:rPr>
          <w:rFonts w:ascii="Helvetica" w:cs="Helvetica" w:hAnsi="Helvetica"/>
          <w:color w:val="610b38"/>
          <w:sz w:val="38"/>
          <w:szCs w:val="38"/>
          <w:lang w:val="en-US" w:bidi="ar-SA" w:eastAsia="en-US"/>
        </w:rPr>
        <w:t>Using conda</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Another way to download and install Python libraries is by using Anaconda, a distribution of Python that comes with a package manager called conda. Conda is a cross-platform package manager that can install, update, and remove packages. To install a library using conda, type</w:t>
      </w:r>
    </w:p>
    <w:p>
      <w:pPr>
        <w:pStyle w:val="style0"/>
        <w:numPr>
          <w:ilvl w:val="0"/>
          <w:numId w:val="6"/>
        </w:numPr>
        <w:spacing w:after="120" w:lineRule="atLeast" w:line="375"/>
        <w:ind w:left="0" w:hanging="360"/>
        <w:jc w:val="both"/>
        <w:rPr>
          <w:rFonts w:ascii="Segoe UI" w:cs="Segoe UI" w:hAnsi="Segoe UI"/>
          <w:color w:val="000000"/>
          <w:lang w:val="en-US" w:bidi="ar-SA" w:eastAsia="en-US"/>
        </w:rPr>
      </w:pPr>
      <w:r>
        <w:rPr>
          <w:rFonts w:ascii="Segoe UI" w:cs="Segoe UI" w:hAnsi="Segoe UI"/>
          <w:color w:val="0000ff"/>
          <w:lang w:val="en-US" w:bidi="ar-SA" w:eastAsia="en-US"/>
        </w:rPr>
        <w:t>"conda install [library name]"</w:t>
      </w:r>
      <w:r>
        <w:rPr>
          <w:rFonts w:ascii="Segoe UI" w:cs="Segoe UI" w:hAnsi="Segoe UI"/>
          <w:color w:val="000000"/>
          <w:lang w:val="en-US" w:bidi="ar-SA" w:eastAsia="en-US"/>
        </w:rPr>
        <w:t>  </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in the command prompt or terminal. For example, to install the library Matplotlib, which is a library for creating plots and charts, you would type</w:t>
      </w:r>
    </w:p>
    <w:p>
      <w:pPr>
        <w:pStyle w:val="style0"/>
        <w:numPr>
          <w:ilvl w:val="0"/>
          <w:numId w:val="6"/>
        </w:numPr>
        <w:spacing w:after="120" w:lineRule="atLeast" w:line="375"/>
        <w:ind w:left="720" w:hanging="360"/>
        <w:jc w:val="both"/>
        <w:contextualSpacing/>
        <w:rPr>
          <w:rFonts w:ascii="Segoe UI" w:cs="Segoe UI" w:hAnsi="Segoe UI"/>
          <w:color w:val="000000"/>
          <w:lang w:val="en-US" w:bidi="ar-SA" w:eastAsia="en-US"/>
        </w:rPr>
      </w:pPr>
      <w:r>
        <w:rPr>
          <w:rFonts w:ascii="Segoe UI" w:cs="Segoe UI" w:hAnsi="Segoe UI"/>
          <w:color w:val="0000ff"/>
          <w:lang w:val="en-US" w:bidi="ar-SA" w:eastAsia="en-US"/>
        </w:rPr>
        <w:t>"conda install matplotlib"</w:t>
      </w:r>
      <w:r>
        <w:rPr>
          <w:rFonts w:ascii="Segoe UI" w:cs="Segoe UI" w:hAnsi="Segoe UI"/>
          <w:color w:val="000000"/>
          <w:lang w:val="en-US" w:bidi="ar-SA" w:eastAsia="en-US"/>
        </w:rPr>
        <w:t>  </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in the command line. After running this command, conda will download and install the library in your system.</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 xml:space="preserve">It's worth noting that pip and conda are not mutually exclusive. You can use both together. Conda can install both Python and non-python packages, and pip can only install python packages. Conda is also more powerful when managing dependencies. You can use it to create isolated environments with specific versions of Python and packages, so you don't have conflicts between packages. To create an isolated environment called "myenv" with python 3.8, you can use the command </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3.</w:t>
      </w:r>
      <w:r>
        <w:rPr>
          <w:rFonts w:ascii="Segoe UI" w:cs="Segoe UI" w:hAnsi="Segoe UI"/>
          <w:color w:val="0000ff"/>
          <w:lang w:val="en-US" w:bidi="ar-SA" w:eastAsia="en-US"/>
        </w:rPr>
        <w:t>"conda create -n myenv python=3.8"</w:t>
      </w:r>
      <w:r>
        <w:rPr>
          <w:rFonts w:ascii="Segoe UI" w:cs="Segoe UI" w:hAnsi="Segoe UI"/>
          <w:color w:val="000000"/>
          <w:lang w:val="en-US" w:bidi="ar-SA" w:eastAsia="en-US"/>
        </w:rPr>
        <w:t>.   </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Then activate the environment using</w:t>
      </w:r>
    </w:p>
    <w:p>
      <w:pPr>
        <w:pStyle w:val="style0"/>
        <w:shd w:val="clear" w:color="auto" w:fill="ffffff"/>
        <w:spacing w:before="100" w:beforeAutospacing="true" w:after="100" w:afterAutospacing="true" w:lineRule="atLeast" w:line="312"/>
        <w:jc w:val="both"/>
        <w:outlineLvl w:val="1"/>
        <w:rPr>
          <w:rFonts w:ascii="Helvetica" w:cs="Helvetica" w:hAnsi="Helvetica"/>
          <w:color w:val="610b38"/>
          <w:sz w:val="38"/>
          <w:szCs w:val="38"/>
          <w:lang w:val="en-US" w:bidi="ar-SA" w:eastAsia="en-US"/>
        </w:rPr>
      </w:pPr>
      <w:r>
        <w:rPr>
          <w:rFonts w:ascii="Helvetica" w:cs="Helvetica" w:hAnsi="Helvetica"/>
          <w:color w:val="610b38"/>
          <w:sz w:val="38"/>
          <w:szCs w:val="38"/>
          <w:lang w:val="en-US" w:bidi="ar-SA" w:eastAsia="en-US"/>
        </w:rPr>
        <w:t>Checking for installed packages</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Before installing any library, it's recommended to check if it's already available in your system. You can use the command</w:t>
      </w:r>
    </w:p>
    <w:p>
      <w:pPr>
        <w:pStyle w:val="style0"/>
        <w:spacing w:after="120" w:lineRule="atLeast" w:line="375"/>
        <w:jc w:val="both"/>
        <w:rPr>
          <w:rFonts w:ascii="Segoe UI" w:cs="Segoe UI" w:hAnsi="Segoe UI"/>
          <w:color w:val="000000"/>
          <w:lang w:val="en-US" w:bidi="ar-SA" w:eastAsia="en-US"/>
        </w:rPr>
      </w:pPr>
      <w:r>
        <w:rPr>
          <w:rFonts w:ascii="Segoe UI" w:cs="Segoe UI" w:hAnsi="Segoe UI"/>
          <w:color w:val="0000ff"/>
          <w:lang w:val="en-US" w:bidi="ar-SA" w:eastAsia="en-US"/>
        </w:rPr>
        <w:t>"pip freeze"</w:t>
      </w:r>
      <w:r>
        <w:rPr>
          <w:rFonts w:ascii="Segoe UI" w:cs="Segoe UI" w:hAnsi="Segoe UI"/>
          <w:color w:val="000000"/>
          <w:lang w:val="en-US" w:bidi="ar-SA" w:eastAsia="en-US"/>
        </w:rPr>
        <w:t> </w:t>
      </w:r>
      <w:r>
        <w:rPr>
          <w:rFonts w:ascii="Segoe UI" w:cs="Segoe UI" w:hAnsi="Segoe UI"/>
          <w:b/>
          <w:bCs/>
          <w:color w:val="006699"/>
          <w:lang w:val="en-US" w:bidi="ar-SA" w:eastAsia="en-US"/>
        </w:rPr>
        <w:t>or</w:t>
      </w:r>
      <w:r>
        <w:rPr>
          <w:rFonts w:ascii="Segoe UI" w:cs="Segoe UI" w:hAnsi="Segoe UI"/>
          <w:color w:val="000000"/>
          <w:lang w:val="en-US" w:bidi="ar-SA" w:eastAsia="en-US"/>
        </w:rPr>
        <w:t> </w:t>
      </w:r>
      <w:r>
        <w:rPr>
          <w:rFonts w:ascii="Segoe UI" w:cs="Segoe UI" w:hAnsi="Segoe UI"/>
          <w:color w:val="0000ff"/>
          <w:lang w:val="en-US" w:bidi="ar-SA" w:eastAsia="en-US"/>
        </w:rPr>
        <w:t>"conda list"</w:t>
      </w:r>
      <w:r>
        <w:rPr>
          <w:rFonts w:ascii="Segoe UI" w:cs="Segoe UI" w:hAnsi="Segoe UI"/>
          <w:color w:val="000000"/>
          <w:lang w:val="en-US" w:bidi="ar-SA" w:eastAsia="en-US"/>
        </w:rPr>
        <w:t>  </w:t>
      </w:r>
    </w:p>
    <w:p>
      <w:pPr>
        <w:pStyle w:val="style0"/>
        <w:shd w:val="clear" w:color="auto" w:fill="ffffff"/>
        <w:spacing w:before="100" w:beforeAutospacing="true" w:after="100" w:afterAutospacing="true" w:lineRule="atLeast" w:line="312"/>
        <w:jc w:val="both"/>
        <w:outlineLvl w:val="1"/>
        <w:rPr>
          <w:rFonts w:ascii="Arial" w:cs="Arial" w:hAnsi="Arial"/>
          <w:bCs/>
          <w:color w:val="333333"/>
          <w:sz w:val="26"/>
          <w:szCs w:val="26"/>
          <w:shd w:val="clear" w:color="auto" w:fill="ffffff"/>
          <w:lang w:val="en-US" w:bidi="ar-SA" w:eastAsia="en-US"/>
        </w:rPr>
      </w:pPr>
      <w:r>
        <w:rPr>
          <w:rFonts w:ascii="Helvetica" w:cs="Helvetica" w:hAnsi="Helvetica"/>
          <w:color w:val="610b38"/>
          <w:sz w:val="38"/>
          <w:szCs w:val="38"/>
          <w:lang w:val="en-US" w:bidi="ar-SA" w:eastAsia="en-US"/>
        </w:rPr>
        <w:t xml:space="preserve">    </w:t>
      </w:r>
      <w:r>
        <w:rPr>
          <w:rFonts w:ascii="Arial" w:cs="Arial" w:hAnsi="Arial"/>
          <w:bCs/>
          <w:color w:val="333333"/>
          <w:sz w:val="26"/>
          <w:szCs w:val="26"/>
          <w:shd w:val="clear" w:color="auto" w:fill="ffffff"/>
          <w:lang w:val="en-US" w:bidi="ar-SA" w:eastAsia="en-US"/>
        </w:rPr>
        <w:t>There are various ways to download and install Python libraries, including pip, conda, and manual installation. It's important to ensure that the library you're installing is compatible with the version of Python you're using and that all dependencies are satisfied</w:t>
      </w:r>
    </w:p>
    <w:p>
      <w:pPr>
        <w:pStyle w:val="style0"/>
        <w:shd w:val="clear" w:color="auto" w:fill="ffffff"/>
        <w:spacing w:before="100" w:beforeAutospacing="true" w:after="100" w:afterAutospacing="true" w:lineRule="atLeast" w:line="312"/>
        <w:jc w:val="both"/>
        <w:outlineLvl w:val="1"/>
        <w:rPr>
          <w:rFonts w:ascii="Arial" w:cs="Arial" w:hAnsi="Arial"/>
          <w:b/>
          <w:bCs/>
          <w:color w:val="333333"/>
          <w:sz w:val="40"/>
          <w:szCs w:val="40"/>
          <w:shd w:val="clear" w:color="auto" w:fill="ffffff"/>
          <w:lang w:val="en-US" w:bidi="ar-SA" w:eastAsia="en-US"/>
        </w:rPr>
      </w:pPr>
      <w:r>
        <w:rPr>
          <w:rFonts w:ascii="Arial" w:cs="Arial" w:hAnsi="Arial"/>
          <w:b/>
          <w:bCs/>
          <w:color w:val="333333"/>
          <w:sz w:val="40"/>
          <w:szCs w:val="40"/>
          <w:shd w:val="clear" w:color="auto" w:fill="ffffff"/>
          <w:lang w:val="en-US" w:bidi="ar-SA" w:eastAsia="en-US"/>
        </w:rPr>
        <w:t>2.5How to train and test</w:t>
      </w:r>
    </w:p>
    <w:p>
      <w:pPr>
        <w:pStyle w:val="style0"/>
        <w:shd w:val="clear" w:color="auto" w:fill="ffffff"/>
        <w:spacing w:before="100" w:beforeAutospacing="true" w:after="100" w:afterAutospacing="true" w:lineRule="atLeast" w:line="312"/>
        <w:jc w:val="both"/>
        <w:outlineLvl w:val="1"/>
        <w:rPr>
          <w:rFonts w:ascii="Arial" w:cs="Arial" w:hAnsi="Arial"/>
          <w:b/>
          <w:bCs/>
          <w:color w:val="374151"/>
          <w:sz w:val="26"/>
          <w:szCs w:val="26"/>
          <w:shd w:val="clear" w:color="auto" w:fill="f7f7f8"/>
          <w:lang w:val="en-US" w:bidi="ar-SA" w:eastAsia="en-US"/>
        </w:rPr>
      </w:pPr>
      <w:r>
        <w:rPr>
          <w:rFonts w:ascii="Arial" w:cs="Arial" w:hAnsi="Arial"/>
          <w:b/>
          <w:bCs/>
          <w:color w:val="374151"/>
          <w:sz w:val="26"/>
          <w:szCs w:val="26"/>
          <w:shd w:val="clear" w:color="auto" w:fill="f7f7f8"/>
          <w:lang w:val="en-US" w:bidi="ar-SA" w:eastAsia="en-US"/>
        </w:rPr>
        <w:t>In Python, you can train and test machine learning models using popular libraries like</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hanging="360"/>
        <w:rPr>
          <w:rFonts w:ascii="Segoe UI" w:cs="Segoe UI" w:hAnsi="Segoe UI"/>
          <w:color w:val="374151"/>
          <w:lang w:val="en-US" w:bidi="ar-SA" w:eastAsia="en-US"/>
        </w:rPr>
      </w:pPr>
      <w:r>
        <w:rPr>
          <w:rFonts w:ascii="Segoe UI" w:cs="Segoe UI" w:hAnsi="Segoe UI"/>
          <w:b/>
          <w:bCs/>
          <w:color w:val="374151"/>
          <w:lang w:val="en-US" w:bidi="ar-SA" w:eastAsia="en-US"/>
        </w:rPr>
        <w:t>Data Preparation</w:t>
      </w:r>
      <w:r>
        <w:rPr>
          <w:rFonts w:ascii="Segoe UI" w:cs="Segoe UI" w:hAnsi="Segoe UI"/>
          <w:color w:val="374151"/>
          <w:lang w:val="en-US" w:bidi="ar-SA" w:eastAsia="en-US"/>
        </w:rPr>
        <w:t>:</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Load and preprocess your dataset.</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Split your data into a training set and a testing set (or validation set). The training set is used to train the model, and the testing set is used to evaluate its performance.</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hanging="360"/>
        <w:rPr>
          <w:rFonts w:ascii="Segoe UI" w:cs="Segoe UI" w:hAnsi="Segoe UI"/>
          <w:color w:val="374151"/>
          <w:lang w:val="en-US" w:bidi="ar-SA" w:eastAsia="en-US"/>
        </w:rPr>
      </w:pPr>
      <w:r>
        <w:rPr>
          <w:rFonts w:ascii="Segoe UI" w:cs="Segoe UI" w:hAnsi="Segoe UI"/>
          <w:b/>
          <w:bCs/>
          <w:color w:val="374151"/>
          <w:lang w:val="en-US" w:bidi="ar-SA" w:eastAsia="en-US"/>
        </w:rPr>
        <w:t>Choose a Model</w:t>
      </w:r>
      <w:r>
        <w:rPr>
          <w:rFonts w:ascii="Segoe UI" w:cs="Segoe UI" w:hAnsi="Segoe UI"/>
          <w:color w:val="374151"/>
          <w:lang w:val="en-US" w:bidi="ar-SA" w:eastAsia="en-US"/>
        </w:rPr>
        <w:t>:</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Select an appropriate machine learning or deep learning model for your problem. The choice of the model depends on the nature of your data and the problem you're trying to solve.</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0" w:hanging="360"/>
        <w:rPr>
          <w:rFonts w:ascii="Segoe UI" w:cs="Segoe UI" w:hAnsi="Segoe UI"/>
          <w:color w:val="374151"/>
          <w:lang w:val="en-US" w:bidi="ar-SA" w:eastAsia="en-US"/>
        </w:rPr>
      </w:pPr>
      <w:r>
        <w:rPr>
          <w:rFonts w:ascii="Segoe UI" w:cs="Segoe UI" w:hAnsi="Segoe UI"/>
          <w:b/>
          <w:bCs/>
          <w:color w:val="374151"/>
          <w:lang w:val="en-US" w:bidi="ar-SA" w:eastAsia="en-US"/>
        </w:rPr>
        <w:t>Training the Model</w:t>
      </w:r>
      <w:r>
        <w:rPr>
          <w:rFonts w:ascii="Segoe UI" w:cs="Segoe UI" w:hAnsi="Segoe UI"/>
          <w:color w:val="374151"/>
          <w:lang w:val="en-US" w:bidi="ar-SA" w:eastAsia="en-US"/>
        </w:rPr>
        <w:t>:</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Use the training data to train your chosen model. In Python, this typically involves using libraries like scikit-learn or TensorFlow.</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 xml:space="preserve">For scikit-learn, you can use the </w:t>
      </w:r>
      <w:r>
        <w:rPr>
          <w:rFonts w:ascii="Courier New" w:cs="Courier New" w:hAnsi="Courier New"/>
          <w:b/>
          <w:bCs/>
          <w:color w:val="374151"/>
          <w:sz w:val="21"/>
          <w:szCs w:val="22"/>
          <w:lang w:val="en-US" w:bidi="ar-SA" w:eastAsia="en-US"/>
        </w:rPr>
        <w:t>.fit()</w:t>
      </w:r>
      <w:r>
        <w:rPr>
          <w:rFonts w:ascii="Segoe UI" w:cs="Segoe UI" w:hAnsi="Segoe UI"/>
          <w:color w:val="374151"/>
          <w:lang w:val="en-US" w:bidi="ar-SA" w:eastAsia="en-US"/>
        </w:rPr>
        <w:t xml:space="preserve"> method on your model object to train it.</w:t>
      </w:r>
    </w:p>
    <w:p>
      <w:pPr>
        <w:pStyle w:val="style0"/>
        <w:numPr>
          <w:ilvl w:val="1"/>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 xml:space="preserve">For TensorFlow or Keras, you would define a model, compile it, and then use the </w:t>
      </w:r>
      <w:r>
        <w:rPr>
          <w:rFonts w:ascii="Courier New" w:cs="Courier New" w:hAnsi="Courier New"/>
          <w:b/>
          <w:bCs/>
          <w:color w:val="374151"/>
          <w:sz w:val="21"/>
          <w:szCs w:val="22"/>
          <w:lang w:val="en-US" w:bidi="ar-SA" w:eastAsia="en-US"/>
        </w:rPr>
        <w:t>fit()</w:t>
      </w:r>
      <w:r>
        <w:rPr>
          <w:rFonts w:ascii="Segoe UI" w:cs="Segoe UI" w:hAnsi="Segoe UI"/>
          <w:color w:val="374151"/>
          <w:lang w:val="en-US" w:bidi="ar-SA" w:eastAsia="en-US"/>
        </w:rPr>
        <w:t xml:space="preserve"> method to train it.</w:t>
      </w:r>
    </w:p>
    <w:p>
      <w:pPr>
        <w:pStyle w:val="style0"/>
        <w:shd w:val="clear" w:color="auto" w:fill="ffffff"/>
        <w:spacing w:before="100" w:beforeAutospacing="true" w:after="100" w:afterAutospacing="true" w:lineRule="atLeast" w:line="312"/>
        <w:jc w:val="both"/>
        <w:outlineLvl w:val="1"/>
        <w:rPr>
          <w:rFonts w:ascii="Helvetica" w:cs="Helvetica" w:hAnsi="Helvetica"/>
          <w:color w:val="610b38"/>
          <w:sz w:val="28"/>
          <w:szCs w:val="28"/>
          <w:lang w:val="en-US" w:bidi="ar-SA" w:eastAsia="en-US"/>
        </w:rPr>
      </w:pP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 Example using scikit-learn</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from sklearn.model_selection import train_test_split</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from sklearn.linear_model import LinearRegression</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 Split data into training and testing sets</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X_train, X_test, y_train, y_test = train_test_split(X, y, test_size=0.2, random_state=42)</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 Create and train a linear regression model</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model = LinearRegression()</w:t>
      </w:r>
    </w:p>
    <w:p>
      <w:pPr>
        <w:pStyle w:val="style0"/>
        <w:shd w:val="clear" w:color="auto" w:fill="ffffff"/>
        <w:spacing w:before="100" w:beforeAutospacing="true" w:after="100" w:afterAutospacing="true" w:lineRule="auto" w:line="240"/>
        <w:jc w:val="both"/>
        <w:rPr>
          <w:rFonts w:ascii="Segoe UI" w:cs="Segoe UI" w:hAnsi="Segoe UI"/>
          <w:color w:val="333333"/>
          <w:lang w:val="en-US" w:bidi="ar-SA" w:eastAsia="en-US"/>
        </w:rPr>
      </w:pPr>
      <w:r>
        <w:rPr>
          <w:rFonts w:ascii="Segoe UI" w:cs="Segoe UI" w:hAnsi="Segoe UI"/>
          <w:color w:val="333333"/>
          <w:lang w:val="en-US" w:bidi="ar-SA" w:eastAsia="en-US"/>
        </w:rPr>
        <w:t>model.fit(X_train, y_train)</w:t>
      </w:r>
    </w:p>
    <w:p>
      <w:pPr>
        <w:pStyle w:val="style0"/>
        <w:spacing w:after="0" w:lineRule="auto" w:line="240"/>
        <w:rPr>
          <w:lang w:val="en-US" w:bidi="ar-SA" w:eastAsia="en-US"/>
        </w:rPr>
      </w:pPr>
      <w:r>
        <w:rPr>
          <w:rFonts w:ascii="Segoe UI" w:cs="Segoe UI" w:hAnsi="Segoe UI"/>
          <w:b/>
          <w:bCs/>
          <w:lang w:val="en-US" w:bidi="ar-SA" w:eastAsia="en-US"/>
        </w:rPr>
        <w:t>Testing/Evaluating the Model</w:t>
      </w:r>
      <w:r>
        <w:rPr>
          <w:rFonts w:ascii="Segoe UI" w:cs="Segoe UI" w:hAnsi="Segoe UI"/>
          <w:color w:val="374151"/>
          <w:shd w:val="clear" w:color="auto" w:fill="f7f7f8"/>
          <w:lang w:val="en-US" w:bidi="ar-SA" w:eastAsia="en-US"/>
        </w:rPr>
        <w:t>:</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Once the model is trained, you should test it on the testing dataset to evaluate its performance.</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hanging="360"/>
        <w:rPr>
          <w:rFonts w:ascii="Segoe UI" w:cs="Segoe UI" w:hAnsi="Segoe UI"/>
          <w:color w:val="374151"/>
          <w:lang w:val="en-US" w:bidi="ar-SA" w:eastAsia="en-US"/>
        </w:rPr>
      </w:pPr>
      <w:r>
        <w:rPr>
          <w:rFonts w:ascii="Segoe UI" w:cs="Segoe UI" w:hAnsi="Segoe UI"/>
          <w:color w:val="374151"/>
          <w:lang w:val="en-US" w:bidi="ar-SA" w:eastAsia="en-US"/>
        </w:rPr>
        <w:t>Use appropriate evaluation metrics for your problem. For classification tasks, you might use metrics like accuracy, precision, recall, F1-score, or ROC AUC. For regression tasks, you might use metrics like mean squared error (MSE) or R-squared.</w:t>
      </w: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 Example using scikit-learn</w:t>
      </w: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from sklearn.metrics import mean_squared_error</w:t>
      </w:r>
    </w:p>
    <w:p>
      <w:pPr>
        <w:pStyle w:val="style0"/>
        <w:spacing w:after="120" w:lineRule="atLeast" w:line="375"/>
        <w:ind w:left="360"/>
        <w:jc w:val="both"/>
        <w:rPr>
          <w:rFonts w:ascii="Segoe UI" w:cs="Segoe UI" w:hAnsi="Segoe UI"/>
          <w:color w:val="000000"/>
          <w:lang w:val="en-US" w:bidi="ar-SA" w:eastAsia="en-US"/>
        </w:rPr>
      </w:pP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 Make predictions on the test set</w:t>
      </w: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y_pred = model.predict(X_test)</w:t>
      </w:r>
    </w:p>
    <w:p>
      <w:pPr>
        <w:pStyle w:val="style0"/>
        <w:spacing w:after="120" w:lineRule="atLeast" w:line="375"/>
        <w:ind w:left="360"/>
        <w:jc w:val="both"/>
        <w:rPr>
          <w:rFonts w:ascii="Segoe UI" w:cs="Segoe UI" w:hAnsi="Segoe UI"/>
          <w:color w:val="000000"/>
          <w:lang w:val="en-US" w:bidi="ar-SA" w:eastAsia="en-US"/>
        </w:rPr>
      </w:pP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 Calculate the mean squared error</w:t>
      </w: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mse = mean_squared_error(y_test, y_pred)</w:t>
      </w:r>
    </w:p>
    <w:p>
      <w:pPr>
        <w:pStyle w:val="style0"/>
        <w:spacing w:after="120" w:lineRule="atLeast" w:line="375"/>
        <w:ind w:left="360"/>
        <w:jc w:val="both"/>
        <w:rPr>
          <w:rFonts w:ascii="Segoe UI" w:cs="Segoe UI" w:hAnsi="Segoe UI"/>
          <w:color w:val="000000"/>
          <w:lang w:val="en-US" w:bidi="ar-SA" w:eastAsia="en-US"/>
        </w:rPr>
      </w:pPr>
      <w:r>
        <w:rPr>
          <w:rFonts w:ascii="Segoe UI" w:cs="Segoe UI" w:hAnsi="Segoe UI"/>
          <w:color w:val="000000"/>
          <w:lang w:val="en-US" w:bidi="ar-SA" w:eastAsia="en-US"/>
        </w:rPr>
        <w:t>print("Mean Squared Error:", mse)</w:t>
      </w:r>
    </w:p>
    <w:p>
      <w:pPr>
        <w:pStyle w:val="style0"/>
        <w:numPr>
          <w:ilvl w:val="0"/>
          <w:numId w:val="9"/>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sz w:val="21"/>
          <w:szCs w:val="21"/>
          <w:lang w:val="en-US" w:bidi="ar-SA" w:eastAsia="en-US"/>
        </w:rPr>
      </w:pPr>
      <w:r>
        <w:rPr>
          <w:rFonts w:ascii="Segoe UI" w:cs="Segoe UI" w:hAnsi="Segoe UI"/>
          <w:b/>
          <w:bCs/>
          <w:sz w:val="21"/>
          <w:szCs w:val="22"/>
          <w:lang w:val="en-US" w:bidi="ar-SA" w:eastAsia="en-US"/>
        </w:rPr>
        <w:t>Fine-Tuning</w:t>
      </w:r>
      <w:r>
        <w:rPr>
          <w:rFonts w:ascii="Segoe UI" w:cs="Segoe UI" w:hAnsi="Segoe UI"/>
          <w:sz w:val="21"/>
          <w:szCs w:val="21"/>
          <w:lang w:val="en-US" w:bidi="ar-SA" w:eastAsia="en-US"/>
        </w:rPr>
        <w:t xml:space="preserve"> (Optional):</w:t>
      </w:r>
    </w:p>
    <w:p>
      <w:pPr>
        <w:pStyle w:val="style0"/>
        <w:numPr>
          <w:ilvl w:val="1"/>
          <w:numId w:val="9"/>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sz w:val="21"/>
          <w:szCs w:val="21"/>
          <w:lang w:val="en-US" w:bidi="ar-SA" w:eastAsia="en-US"/>
        </w:rPr>
      </w:pPr>
      <w:r>
        <w:rPr>
          <w:rFonts w:ascii="Segoe UI" w:cs="Segoe UI" w:hAnsi="Segoe UI"/>
          <w:sz w:val="21"/>
          <w:szCs w:val="21"/>
          <w:lang w:val="en-US" w:bidi="ar-SA" w:eastAsia="en-US"/>
        </w:rPr>
        <w:t>Depending on the results, you may need to fine-tune your model by adjusting hyperparameters or trying different algorithms.</w:t>
      </w:r>
    </w:p>
    <w:p>
      <w:pPr>
        <w:pStyle w:val="style0"/>
        <w:numPr>
          <w:ilvl w:val="0"/>
          <w:numId w:val="9"/>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sz w:val="21"/>
          <w:szCs w:val="21"/>
          <w:lang w:val="en-US" w:bidi="ar-SA" w:eastAsia="en-US"/>
        </w:rPr>
      </w:pPr>
      <w:r>
        <w:rPr>
          <w:rFonts w:ascii="Segoe UI" w:cs="Segoe UI" w:hAnsi="Segoe UI"/>
          <w:b/>
          <w:bCs/>
          <w:sz w:val="21"/>
          <w:szCs w:val="22"/>
          <w:lang w:val="en-US" w:bidi="ar-SA" w:eastAsia="en-US"/>
        </w:rPr>
        <w:t>Deployment</w:t>
      </w:r>
      <w:r>
        <w:rPr>
          <w:rFonts w:ascii="Segoe UI" w:cs="Segoe UI" w:hAnsi="Segoe UI"/>
          <w:sz w:val="21"/>
          <w:szCs w:val="21"/>
          <w:lang w:val="en-US" w:bidi="ar-SA" w:eastAsia="en-US"/>
        </w:rPr>
        <w:t xml:space="preserve"> (Optional):</w:t>
      </w:r>
    </w:p>
    <w:p>
      <w:pPr>
        <w:pStyle w:val="style0"/>
        <w:numPr>
          <w:ilvl w:val="1"/>
          <w:numId w:val="9"/>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sz w:val="21"/>
          <w:szCs w:val="21"/>
          <w:lang w:val="en-US" w:bidi="ar-SA" w:eastAsia="en-US"/>
        </w:rPr>
      </w:pPr>
      <w:r>
        <w:rPr>
          <w:rFonts w:ascii="Segoe UI" w:cs="Segoe UI" w:hAnsi="Segoe UI"/>
          <w:sz w:val="21"/>
          <w:szCs w:val="21"/>
          <w:lang w:val="en-US" w:bidi="ar-SA" w:eastAsia="en-US"/>
        </w:rPr>
        <w:t>If your model performs well and meets your criteria, you can deploy it for use in real-world applications.</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hAnsi="Segoe UI"/>
          <w:sz w:val="21"/>
          <w:szCs w:val="21"/>
          <w:lang w:val="en-US" w:bidi="ar-SA" w:eastAsia="en-US"/>
        </w:rPr>
      </w:pPr>
      <w:r>
        <w:rPr>
          <w:rFonts w:ascii="Segoe UI" w:cs="Segoe UI" w:hAnsi="Segoe UI"/>
          <w:sz w:val="21"/>
          <w:szCs w:val="21"/>
          <w:lang w:val="en-US" w:bidi="ar-SA" w:eastAsia="en-US"/>
        </w:rPr>
        <w:t>Remember that the specific steps and libraries you use may vary depending on the machine learning or deep learning framework you choose and the problem you're trying to solve. The examples provided above are basic and serve as a starting point for the training and testing process in Python.</w:t>
      </w: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sz w:val="28"/>
          <w:szCs w:val="28"/>
          <w:lang w:val="en-US" w:bidi="ar-SA" w:eastAsia="en-US"/>
        </w:rPr>
      </w:pPr>
    </w:p>
    <w:p>
      <w:pPr>
        <w:pStyle w:val="style0"/>
        <w:spacing w:after="120" w:lineRule="atLeast" w:line="375"/>
        <w:jc w:val="both"/>
        <w:rPr>
          <w:rFonts w:ascii="Arial" w:cs="Arial" w:hAnsi="Arial"/>
          <w:color w:val="000000"/>
          <w:sz w:val="36"/>
          <w:szCs w:val="36"/>
          <w:lang w:val="en-US" w:bidi="ar-SA" w:eastAsia="en-US"/>
        </w:rPr>
      </w:pPr>
      <w:r>
        <w:rPr>
          <w:rFonts w:ascii="Arial" w:cs="Arial" w:hAnsi="Arial"/>
          <w:color w:val="000000"/>
          <w:sz w:val="36"/>
          <w:szCs w:val="36"/>
          <w:lang w:val="en-US" w:bidi="ar-SA" w:eastAsia="en-US"/>
        </w:rPr>
        <w:t>2.6Rest of explaination:</w:t>
      </w:r>
    </w:p>
    <w:p>
      <w:pPr>
        <w:pStyle w:val="style0"/>
        <w:numPr>
          <w:ilvl w:val="0"/>
          <w:numId w:val="10"/>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Python Libraries for Machine Learning:</w:t>
      </w:r>
      <w:r>
        <w:rPr>
          <w:rFonts w:ascii="Segoe UI" w:cs="Segoe UI" w:hAnsi="Segoe UI"/>
          <w:color w:val="000000"/>
          <w:sz w:val="27"/>
          <w:szCs w:val="27"/>
          <w:lang w:val="en-US" w:bidi="ar-SA" w:eastAsia="en-US"/>
        </w:rPr>
        <w:t xml:space="preserve"> Python has a rich ecosystem of libraries and frameworks for machine learning, making it a popular choice for data scientists and machine learning practitioners. Some of the most commonly used libraries include:</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hAnsi="Segoe UI"/>
          <w:color w:val="000000"/>
          <w:sz w:val="27"/>
          <w:szCs w:val="27"/>
          <w:lang w:val="en-US" w:bidi="ar-SA" w:eastAsia="en-US"/>
        </w:rPr>
      </w:pP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TensorFlow and Keras:</w:t>
      </w:r>
      <w:r>
        <w:rPr>
          <w:rFonts w:ascii="Segoe UI" w:cs="Segoe UI" w:hAnsi="Segoe UI"/>
          <w:color w:val="000000"/>
          <w:sz w:val="27"/>
          <w:szCs w:val="27"/>
          <w:lang w:val="en-US" w:bidi="ar-SA" w:eastAsia="en-US"/>
        </w:rPr>
        <w:t xml:space="preserve"> These libraries are often used for deep learning and neural network-based tasks. TensorFlow is the underlying framework, and Keras is a high-level API for building neural networks.</w:t>
      </w:r>
    </w:p>
    <w:p>
      <w:pPr>
        <w:pStyle w:val="style0"/>
        <w:pBdr>
          <w:left w:val="single" w:sz="2" w:space="5" w:color="d9d9e3"/>
          <w:right w:val="single" w:sz="2" w:space="0" w:color="d9d9e3"/>
          <w:top w:val="single" w:sz="2" w:space="0" w:color="d9d9e3"/>
          <w:bottom w:val="single" w:sz="2" w:space="0" w:color="d9d9e3"/>
        </w:pBdr>
        <w:spacing w:after="0" w:lineRule="auto" w:line="240"/>
        <w:ind w:left="720"/>
        <w:rPr>
          <w:rFonts w:ascii="Segoe UI" w:cs="Segoe UI" w:hAnsi="Segoe UI"/>
          <w:color w:val="000000"/>
          <w:sz w:val="27"/>
          <w:szCs w:val="27"/>
          <w:lang w:val="en-US" w:bidi="ar-SA" w:eastAsia="en-US"/>
        </w:rPr>
      </w:pP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Pandas:</w:t>
      </w:r>
      <w:r>
        <w:rPr>
          <w:rFonts w:ascii="Segoe UI" w:cs="Segoe UI" w:hAnsi="Segoe UI"/>
          <w:color w:val="000000"/>
          <w:sz w:val="27"/>
          <w:szCs w:val="27"/>
          <w:lang w:val="en-US" w:bidi="ar-SA" w:eastAsia="en-US"/>
        </w:rPr>
        <w:t xml:space="preserve"> While not a machine learning library per se, Pandas is used for data manipulation and preparation, which is a crucial step in machine learning.</w:t>
      </w:r>
    </w:p>
    <w:p>
      <w:pPr>
        <w:pStyle w:val="style0"/>
        <w:numPr>
          <w:ilvl w:val="0"/>
          <w:numId w:val="10"/>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Training and Testing in Python:</w:t>
      </w:r>
      <w:r>
        <w:rPr>
          <w:rFonts w:ascii="Segoe UI" w:cs="Segoe UI" w:hAnsi="Segoe UI"/>
          <w:color w:val="000000"/>
          <w:sz w:val="27"/>
          <w:szCs w:val="27"/>
          <w:lang w:val="en-US" w:bidi="ar-SA" w:eastAsia="en-US"/>
        </w:rPr>
        <w:t xml:space="preserve"> The typical process of training and testing a machine learning model in Python involves the following steps:</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Data Preparation:</w:t>
      </w:r>
      <w:r>
        <w:rPr>
          <w:rFonts w:ascii="Segoe UI" w:cs="Segoe UI" w:hAnsi="Segoe UI"/>
          <w:color w:val="000000"/>
          <w:sz w:val="27"/>
          <w:szCs w:val="27"/>
          <w:lang w:val="en-US" w:bidi="ar-SA" w:eastAsia="en-US"/>
        </w:rPr>
        <w:t xml:space="preserve"> Load and preprocess the dataset using libraries like Pandas.</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Data Splitting:</w:t>
      </w:r>
      <w:r>
        <w:rPr>
          <w:rFonts w:ascii="Segoe UI" w:cs="Segoe UI" w:hAnsi="Segoe UI"/>
          <w:color w:val="000000"/>
          <w:sz w:val="27"/>
          <w:szCs w:val="27"/>
          <w:lang w:val="en-US" w:bidi="ar-SA" w:eastAsia="en-US"/>
        </w:rPr>
        <w:t xml:space="preserve"> Split the dataset into training and testing subsets. This is typically done using tools like Scikit-Learn's </w:t>
      </w:r>
      <w:r>
        <w:rPr>
          <w:rFonts w:ascii="Courier New" w:cs="Courier New" w:hAnsi="Courier New"/>
          <w:b/>
          <w:bCs/>
          <w:color w:val="000000"/>
          <w:szCs w:val="22"/>
          <w:lang w:val="en-US" w:bidi="ar-SA" w:eastAsia="en-US"/>
        </w:rPr>
        <w:t>train_test_split</w:t>
      </w:r>
      <w:r>
        <w:rPr>
          <w:rFonts w:ascii="Segoe UI" w:cs="Segoe UI" w:hAnsi="Segoe UI"/>
          <w:color w:val="000000"/>
          <w:sz w:val="27"/>
          <w:szCs w:val="27"/>
          <w:lang w:val="en-US" w:bidi="ar-SA" w:eastAsia="en-US"/>
        </w:rPr>
        <w:t>.</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Model Selection:</w:t>
      </w:r>
      <w:r>
        <w:rPr>
          <w:rFonts w:ascii="Segoe UI" w:cs="Segoe UI" w:hAnsi="Segoe UI"/>
          <w:color w:val="000000"/>
          <w:sz w:val="27"/>
          <w:szCs w:val="27"/>
          <w:lang w:val="en-US" w:bidi="ar-SA" w:eastAsia="en-US"/>
        </w:rPr>
        <w:t xml:space="preserve"> Choose an appropriate machine learning algorithm or model for your task.</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Model Training:</w:t>
      </w:r>
      <w:r>
        <w:rPr>
          <w:rFonts w:ascii="Segoe UI" w:cs="Segoe UI" w:hAnsi="Segoe UI"/>
          <w:color w:val="000000"/>
          <w:sz w:val="27"/>
          <w:szCs w:val="27"/>
          <w:lang w:val="en-US" w:bidi="ar-SA" w:eastAsia="en-US"/>
        </w:rPr>
        <w:t xml:space="preserve"> Train the selected model on the training data using methods provided by the chosen library.</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Model Testing:</w:t>
      </w:r>
      <w:r>
        <w:rPr>
          <w:rFonts w:ascii="Segoe UI" w:cs="Segoe UI" w:hAnsi="Segoe UI"/>
          <w:color w:val="000000"/>
          <w:sz w:val="27"/>
          <w:szCs w:val="27"/>
          <w:lang w:val="en-US" w:bidi="ar-SA" w:eastAsia="en-US"/>
        </w:rPr>
        <w:t xml:space="preserve"> Evaluate the model's performance on the testing dataset to assess its accuracy and other metrics.</w:t>
      </w:r>
    </w:p>
    <w:p>
      <w:pPr>
        <w:pStyle w:val="style0"/>
        <w:numPr>
          <w:ilvl w:val="0"/>
          <w:numId w:val="10"/>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Datasets:</w:t>
      </w:r>
      <w:r>
        <w:rPr>
          <w:rFonts w:ascii="Segoe UI" w:cs="Segoe UI" w:hAnsi="Segoe UI"/>
          <w:color w:val="000000"/>
          <w:sz w:val="27"/>
          <w:szCs w:val="27"/>
          <w:lang w:val="en-US" w:bidi="ar-SA" w:eastAsia="en-US"/>
        </w:rPr>
        <w:t xml:space="preserve"> Datasets are the foundation of machine learning. They are collections of data used for training and testing machine learning models. Datasets can be diverse and come in various forms, such as tabular data. You can find datasets for various tasks on websites like Kaggle, </w:t>
      </w:r>
    </w:p>
    <w:p>
      <w:pPr>
        <w:pStyle w:val="style0"/>
        <w:numPr>
          <w:ilvl w:val="0"/>
          <w:numId w:val="10"/>
        </w:numPr>
        <w:pBdr>
          <w:left w:val="single" w:sz="2" w:space="5" w:color="d9d9e3"/>
          <w:right w:val="single" w:sz="2" w:space="0" w:color="d9d9e3"/>
          <w:top w:val="single" w:sz="2" w:space="0" w:color="d9d9e3"/>
          <w:bottom w:val="single" w:sz="2" w:space="0" w:color="d9d9e3"/>
        </w:pBdr>
        <w:spacing w:after="0" w:lineRule="auto" w:line="240"/>
        <w:ind w:left="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Metrics for Accuracy Check:</w:t>
      </w:r>
      <w:r>
        <w:rPr>
          <w:rFonts w:ascii="Segoe UI" w:cs="Segoe UI" w:hAnsi="Segoe UI"/>
          <w:color w:val="000000"/>
          <w:sz w:val="27"/>
          <w:szCs w:val="27"/>
          <w:lang w:val="en-US" w:bidi="ar-SA" w:eastAsia="en-US"/>
        </w:rPr>
        <w:t xml:space="preserve"> The choice of metrics depends on the type of machine learning task you're working on. Common metrics include:</w:t>
      </w:r>
    </w:p>
    <w:p>
      <w:pPr>
        <w:pStyle w:val="style0"/>
        <w:numPr>
          <w:ilvl w:val="1"/>
          <w:numId w:val="10"/>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Accuracy:</w:t>
      </w:r>
      <w:r>
        <w:rPr>
          <w:rFonts w:ascii="Segoe UI" w:cs="Segoe UI" w:hAnsi="Segoe UI"/>
          <w:color w:val="000000"/>
          <w:sz w:val="27"/>
          <w:szCs w:val="27"/>
          <w:lang w:val="en-US" w:bidi="ar-SA" w:eastAsia="en-US"/>
        </w:rPr>
        <w:t xml:space="preserve"> This is the most straightforward metric, especially for classification problems. It measures the ratio of correct predictions to total predictions.</w:t>
      </w: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lang w:val="en-US" w:bidi="ar-SA" w:eastAsia="en-US"/>
        </w:rPr>
      </w:pP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hAnsi="Segoe UI"/>
          <w:color w:val="000000"/>
          <w:sz w:val="48"/>
          <w:szCs w:val="48"/>
          <w:lang w:val="en-US" w:bidi="ar-SA" w:eastAsia="en-US"/>
        </w:rPr>
      </w:pPr>
      <w:r>
        <w:rPr>
          <w:rFonts w:ascii="Segoe UI" w:cs="Segoe UI" w:hAnsi="Segoe UI"/>
          <w:color w:val="000000"/>
          <w:sz w:val="27"/>
          <w:szCs w:val="27"/>
          <w:lang w:val="en-US" w:bidi="ar-SA" w:eastAsia="en-US"/>
        </w:rPr>
        <w:t>In summary, Python offers a wide range of libraries for machine learning, and the process involves data preparation, model selection, training, testing, and evaluation using appropriate metrics depending on the problem at hand.</w:t>
      </w:r>
      <w:r>
        <w:rPr>
          <w:rFonts w:ascii="Segoe UI" w:cs="Segoe UI" w:hAnsi="Segoe UI"/>
          <w:color w:val="000000"/>
          <w:sz w:val="48"/>
          <w:szCs w:val="48"/>
          <w:lang w:val="en-US" w:bidi="ar-SA" w:eastAsia="en-US"/>
        </w:rPr>
        <w:t xml:space="preserve"> </w:t>
      </w:r>
    </w:p>
    <w:p>
      <w:pPr>
        <w:pStyle w:val="style0"/>
        <w:spacing w:after="200" w:lineRule="auto" w:line="276"/>
        <w:rPr>
          <w:rFonts w:ascii="Calibri" w:cs="Calibri" w:eastAsia="Calibri" w:hAnsi="Calibri"/>
          <w:color w:val="0c0c0c"/>
          <w:sz w:val="36"/>
          <w:szCs w:val="36"/>
          <w:lang w:val="en-US" w:bidi="ar-SA" w:eastAsia="en-US"/>
        </w:rPr>
      </w:pPr>
      <w:r>
        <w:rPr>
          <w:rFonts w:ascii="Calibri" w:cs="Calibri" w:eastAsia="Calibri" w:hAnsi="Calibri"/>
          <w:sz w:val="36"/>
          <w:szCs w:val="36"/>
          <w:lang w:val="en-US" w:bidi="ar-SA" w:eastAsia="en-US"/>
        </w:rPr>
        <w:t>2.7Metrices used for the accuracy check:</w:t>
      </w:r>
    </w:p>
    <w:p>
      <w:pPr>
        <w:pStyle w:val="style0"/>
        <w:spacing w:after="200" w:lineRule="auto" w:line="276"/>
        <w:rPr>
          <w:rFonts w:ascii="Calibri" w:cs="宋体" w:eastAsia="Calibri" w:hAnsi="Calibri"/>
          <w:sz w:val="40"/>
          <w:szCs w:val="40"/>
          <w:lang w:val="en-US" w:bidi="ar-SA" w:eastAsia="en-US"/>
        </w:rPr>
      </w:pPr>
      <w:r>
        <w:rPr>
          <w:rFonts w:ascii="Calibri" w:cs="宋体" w:eastAsia="Calibri" w:hAnsi="Calibri"/>
          <w:sz w:val="40"/>
          <w:szCs w:val="40"/>
          <w:lang w:val="en-US" w:bidi="ar-SA" w:eastAsia="en-US"/>
        </w:rPr>
        <w:t>Accuracy check</w:t>
      </w:r>
      <w:r>
        <w:rPr>
          <w:rFonts w:ascii="Calibri" w:cs="宋体" w:eastAsia="Calibri" w:hAnsi="Calibri"/>
          <w:sz w:val="40"/>
          <w:szCs w:val="40"/>
          <w:lang w:val="en-US" w:bidi="ar-SA" w:eastAsia="en-US"/>
        </w:rPr>
        <w:tab/>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Overall Accuracy and Error</w:t>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Errors of omission</w:t>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Errors of commission</w:t>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User’s accuracy</w:t>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Producer’s accuracy</w:t>
      </w:r>
    </w:p>
    <w:p>
      <w:pPr>
        <w:pStyle w:val="style0"/>
        <w:numPr>
          <w:ilvl w:val="0"/>
          <w:numId w:val="11"/>
        </w:numPr>
        <w:shd w:val="clear" w:color="auto" w:fill="ffffff"/>
        <w:spacing w:before="100" w:beforeAutospacing="true" w:after="167" w:lineRule="auto" w:line="240"/>
        <w:ind w:left="753" w:hanging="360"/>
        <w:rPr>
          <w:rFonts w:ascii="Arial" w:cs="Arial" w:hAnsi="Arial"/>
          <w:color w:val="000000"/>
          <w:sz w:val="27"/>
          <w:szCs w:val="27"/>
          <w:lang w:val="en-US" w:bidi="ar-SA" w:eastAsia="en-US"/>
        </w:rPr>
      </w:pPr>
      <w:r>
        <w:rPr>
          <w:rFonts w:ascii="Arial" w:cs="Arial" w:hAnsi="Arial"/>
          <w:color w:val="000000"/>
          <w:sz w:val="27"/>
          <w:szCs w:val="27"/>
          <w:lang w:val="en-US" w:bidi="ar-SA" w:eastAsia="en-US"/>
        </w:rPr>
        <w:t>Accuracy statistics</w:t>
      </w:r>
    </w:p>
    <w:p>
      <w:pPr>
        <w:pStyle w:val="style0"/>
        <w:numPr>
          <w:ilvl w:val="0"/>
          <w:numId w:val="11"/>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Classification Tasks</w:t>
      </w:r>
      <w:r>
        <w:rPr>
          <w:rFonts w:ascii="Segoe UI" w:cs="Segoe UI" w:hAnsi="Segoe UI"/>
          <w:color w:val="000000"/>
          <w:sz w:val="27"/>
          <w:szCs w:val="27"/>
          <w:lang w:val="en-US" w:bidi="ar-SA" w:eastAsia="en-US"/>
        </w:rPr>
        <w: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Accuracy</w:t>
      </w:r>
      <w:r>
        <w:rPr>
          <w:rFonts w:ascii="Segoe UI" w:cs="Segoe UI" w:hAnsi="Segoe UI"/>
          <w:color w:val="000000"/>
          <w:sz w:val="27"/>
          <w:szCs w:val="27"/>
          <w:lang w:val="en-US" w:bidi="ar-SA" w:eastAsia="en-US"/>
        </w:rPr>
        <w:t>: This is the most common metric for classification tasks. It measures the ratio of correctly predicted instances to the total number of instances.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Precision</w:t>
      </w:r>
      <w:r>
        <w:rPr>
          <w:rFonts w:ascii="Segoe UI" w:cs="Segoe UI" w:hAnsi="Segoe UI"/>
          <w:color w:val="000000"/>
          <w:sz w:val="27"/>
          <w:szCs w:val="27"/>
          <w:lang w:val="en-US" w:bidi="ar-SA" w:eastAsia="en-US"/>
        </w:rPr>
        <w:t>: Precision is the number of true positive predictions divided by the sum of true positives and false positives. It is used when you want to minimize false positives.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Recall (Sensitivity)</w:t>
      </w:r>
      <w:r>
        <w:rPr>
          <w:rFonts w:ascii="Segoe UI" w:cs="Segoe UI" w:hAnsi="Segoe UI"/>
          <w:color w:val="000000"/>
          <w:sz w:val="27"/>
          <w:szCs w:val="27"/>
          <w:lang w:val="en-US" w:bidi="ar-SA" w:eastAsia="en-US"/>
        </w:rPr>
        <w:t>: Recall is the number of true positive predictions divided by the sum of true positives and false negatives. It is used when you want to minimize false negatives.</w:t>
      </w:r>
    </w:p>
    <w:p>
      <w:pPr>
        <w:pStyle w:val="style0"/>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lang w:val="en-US" w:bidi="ar-SA" w:eastAsia="en-US"/>
        </w:rPr>
      </w:pP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Log Loss (Cross-Entropy Loss)</w:t>
      </w:r>
      <w:r>
        <w:rPr>
          <w:rFonts w:ascii="Segoe UI" w:cs="Segoe UI" w:hAnsi="Segoe UI"/>
          <w:color w:val="000000"/>
          <w:sz w:val="27"/>
          <w:szCs w:val="27"/>
          <w:lang w:val="en-US" w:bidi="ar-SA" w:eastAsia="en-US"/>
        </w:rPr>
        <w:t>: This metric is often used for probabilistic classifiers. It measures the error between predicted probabilities and actual class labels.</w:t>
      </w:r>
    </w:p>
    <w:p>
      <w:pPr>
        <w:pStyle w:val="style0"/>
        <w:numPr>
          <w:ilvl w:val="0"/>
          <w:numId w:val="11"/>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Regression Tasks</w:t>
      </w:r>
      <w:r>
        <w:rPr>
          <w:rFonts w:ascii="Segoe UI" w:cs="Segoe UI" w:hAnsi="Segoe UI"/>
          <w:color w:val="000000"/>
          <w:sz w:val="27"/>
          <w:szCs w:val="27"/>
          <w:lang w:val="en-US" w:bidi="ar-SA" w:eastAsia="en-US"/>
        </w:rPr>
        <w: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Mean Absolute Error (MAE)</w:t>
      </w:r>
      <w:r>
        <w:rPr>
          <w:rFonts w:ascii="Segoe UI" w:cs="Segoe UI" w:hAnsi="Segoe UI"/>
          <w:color w:val="000000"/>
          <w:sz w:val="27"/>
          <w:szCs w:val="27"/>
          <w:lang w:val="en-US" w:bidi="ar-SA" w:eastAsia="en-US"/>
        </w:rPr>
        <w:t>: MAE is the average of the absolute differences between predicted and actual values. It provides a measure of the absolute error.</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Mean Squared Error (MSE)</w:t>
      </w:r>
      <w:r>
        <w:rPr>
          <w:rFonts w:ascii="Segoe UI" w:cs="Segoe UI" w:hAnsi="Segoe UI"/>
          <w:color w:val="000000"/>
          <w:sz w:val="27"/>
          <w:szCs w:val="27"/>
          <w:lang w:val="en-US" w:bidi="ar-SA" w:eastAsia="en-US"/>
        </w:rPr>
        <w:t>: MSE is the average of the squared differences between predicted and actual values. It amplifies the impact of larger errors.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Root Mean Squared Error (RMSE)</w:t>
      </w:r>
      <w:r>
        <w:rPr>
          <w:rFonts w:ascii="Segoe UI" w:cs="Segoe UI" w:hAnsi="Segoe UI"/>
          <w:color w:val="000000"/>
          <w:sz w:val="27"/>
          <w:szCs w:val="27"/>
          <w:lang w:val="en-US" w:bidi="ar-SA" w:eastAsia="en-US"/>
        </w:rPr>
        <w:t>: RMSE is the square root of MSE. It provides a more interpretable measure compared to MSE.</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R-squared (R^2)</w:t>
      </w:r>
      <w:r>
        <w:rPr>
          <w:rFonts w:ascii="Segoe UI" w:cs="Segoe UI" w:hAnsi="Segoe UI"/>
          <w:color w:val="000000"/>
          <w:sz w:val="27"/>
          <w:szCs w:val="27"/>
          <w:lang w:val="en-US" w:bidi="ar-SA" w:eastAsia="en-US"/>
        </w:rPr>
        <w:t>: R-squared measures the proportion of the variance in the dependent variable that is predictable from the independent variables. It ranges from 0 to 1, where higher values indicate a better fit.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Mean Absolute Percentage Error (MAPE)</w:t>
      </w:r>
      <w:r>
        <w:rPr>
          <w:rFonts w:ascii="Segoe UI" w:cs="Segoe UI" w:hAnsi="Segoe UI"/>
          <w:color w:val="000000"/>
          <w:sz w:val="27"/>
          <w:szCs w:val="27"/>
          <w:lang w:val="en-US" w:bidi="ar-SA" w:eastAsia="en-US"/>
        </w:rPr>
        <w:t>: MAPE calculates the percentage difference between predicted and actual values. It is often used in forecasting tasks.</w:t>
      </w:r>
    </w:p>
    <w:p>
      <w:pPr>
        <w:pStyle w:val="style0"/>
        <w:numPr>
          <w:ilvl w:val="0"/>
          <w:numId w:val="11"/>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Clustering Tasks</w:t>
      </w:r>
      <w:r>
        <w:rPr>
          <w:rFonts w:ascii="Segoe UI" w:cs="Segoe UI" w:hAnsi="Segoe UI"/>
          <w:color w:val="000000"/>
          <w:sz w:val="27"/>
          <w:szCs w:val="27"/>
          <w:lang w:val="en-US" w:bidi="ar-SA" w:eastAsia="en-US"/>
        </w:rPr>
        <w: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Silhouette Score</w:t>
      </w:r>
      <w:r>
        <w:rPr>
          <w:rFonts w:ascii="Segoe UI" w:cs="Segoe UI" w:hAnsi="Segoe UI"/>
          <w:color w:val="000000"/>
          <w:sz w:val="27"/>
          <w:szCs w:val="27"/>
          <w:lang w:val="en-US" w:bidi="ar-SA" w:eastAsia="en-US"/>
        </w:rPr>
        <w:t>: Silhouette score measures how similar an object is to its own cluster (cohesion) compared to other clusters (separation).</w:t>
      </w:r>
    </w:p>
    <w:p>
      <w:pPr>
        <w:pStyle w:val="style0"/>
        <w:numPr>
          <w:ilvl w:val="1"/>
          <w:numId w:val="11"/>
        </w:numPr>
        <w:pBdr>
          <w:left w:val="single" w:sz="2" w:space="5" w:color="d9d9e3"/>
          <w:right w:val="single" w:sz="2" w:space="0" w:color="d9d9e3"/>
          <w:top w:val="single" w:sz="2" w:space="8"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Davies-Bouldin Index</w:t>
      </w:r>
      <w:r>
        <w:rPr>
          <w:rFonts w:ascii="Segoe UI" w:cs="Segoe UI" w:hAnsi="Segoe UI"/>
          <w:color w:val="000000"/>
          <w:sz w:val="27"/>
          <w:szCs w:val="27"/>
          <w:lang w:val="en-US" w:bidi="ar-SA" w:eastAsia="en-US"/>
        </w:rPr>
        <w:t>: This index quantifies the average "similarity" between each cluster with the cluster that is most similar to it.</w:t>
      </w:r>
    </w:p>
    <w:p>
      <w:pPr>
        <w:pStyle w:val="style0"/>
        <w:pBdr>
          <w:left w:val="single" w:sz="2" w:space="5" w:color="d9d9e3"/>
          <w:right w:val="single" w:sz="2" w:space="0" w:color="d9d9e3"/>
          <w:top w:val="single" w:sz="2" w:space="8" w:color="d9d9e3"/>
          <w:bottom w:val="single" w:sz="2" w:space="0" w:color="d9d9e3"/>
        </w:pBdr>
        <w:spacing w:after="0" w:lineRule="auto" w:line="240"/>
        <w:ind w:left="1440"/>
        <w:rPr>
          <w:rFonts w:ascii="Segoe UI" w:cs="Segoe UI" w:hAnsi="Segoe UI"/>
          <w:color w:val="000000"/>
          <w:sz w:val="27"/>
          <w:szCs w:val="27"/>
          <w:lang w:val="en-US" w:bidi="ar-SA" w:eastAsia="en-US"/>
        </w:rPr>
      </w:pPr>
    </w:p>
    <w:p>
      <w:pPr>
        <w:pStyle w:val="style0"/>
        <w:numPr>
          <w:ilvl w:val="1"/>
          <w:numId w:val="11"/>
        </w:numPr>
        <w:pBdr>
          <w:left w:val="single" w:sz="2" w:space="5" w:color="d9d9e3"/>
          <w:right w:val="single" w:sz="2" w:space="0" w:color="d9d9e3"/>
          <w:top w:val="single" w:sz="2" w:space="8"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Calinski-Harabasz Index (Variance Ratio Criterion)</w:t>
      </w:r>
      <w:r>
        <w:rPr>
          <w:rFonts w:ascii="Segoe UI" w:cs="Segoe UI" w:hAnsi="Segoe UI"/>
          <w:color w:val="000000"/>
          <w:sz w:val="27"/>
          <w:szCs w:val="27"/>
          <w:lang w:val="en-US" w:bidi="ar-SA" w:eastAsia="en-US"/>
        </w:rPr>
        <w:t>: It measures the ratio of between-cluster variance to within-cluster variance. Higher values indicate better cluster separation.</w:t>
      </w:r>
    </w:p>
    <w:p>
      <w:pPr>
        <w:pStyle w:val="style0"/>
        <w:numPr>
          <w:ilvl w:val="0"/>
          <w:numId w:val="11"/>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Natural Language Processing (NLP)</w:t>
      </w:r>
      <w:r>
        <w:rPr>
          <w:rFonts w:ascii="Segoe UI" w:cs="Segoe UI" w:hAnsi="Segoe UI"/>
          <w:color w:val="000000"/>
          <w:sz w:val="27"/>
          <w:szCs w:val="27"/>
          <w:lang w:val="en-US" w:bidi="ar-SA" w:eastAsia="en-US"/>
        </w:rPr>
        <w: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BLEU Score</w:t>
      </w:r>
      <w:r>
        <w:rPr>
          <w:rFonts w:ascii="Segoe UI" w:cs="Segoe UI" w:hAnsi="Segoe UI"/>
          <w:color w:val="000000"/>
          <w:sz w:val="27"/>
          <w:szCs w:val="27"/>
          <w:lang w:val="en-US" w:bidi="ar-SA" w:eastAsia="en-US"/>
        </w:rPr>
        <w:t>: Used for machine translation and text generation tasks.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ROUGE Score</w:t>
      </w:r>
      <w:r>
        <w:rPr>
          <w:rFonts w:ascii="Segoe UI" w:cs="Segoe UI" w:hAnsi="Segoe UI"/>
          <w:color w:val="000000"/>
          <w:sz w:val="27"/>
          <w:szCs w:val="27"/>
          <w:lang w:val="en-US" w:bidi="ar-SA" w:eastAsia="en-US"/>
        </w:rPr>
        <w:t>: Used for text summarization and document comparison tasks.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Perplexity</w:t>
      </w:r>
      <w:r>
        <w:rPr>
          <w:rFonts w:ascii="Segoe UI" w:cs="Segoe UI" w:hAnsi="Segoe UI"/>
          <w:color w:val="000000"/>
          <w:sz w:val="27"/>
          <w:szCs w:val="27"/>
          <w:lang w:val="en-US" w:bidi="ar-SA" w:eastAsia="en-US"/>
        </w:rPr>
        <w:t>: Measures how well a language model predicts a sample. Lower perplexity indicates better performance.</w:t>
      </w:r>
    </w:p>
    <w:p>
      <w:pPr>
        <w:pStyle w:val="style0"/>
        <w:numPr>
          <w:ilvl w:val="0"/>
          <w:numId w:val="11"/>
        </w:numPr>
        <w:pBdr>
          <w:left w:val="single" w:sz="2" w:space="5" w:color="d9d9e3"/>
          <w:right w:val="single" w:sz="2" w:space="0" w:color="d9d9e3"/>
          <w:top w:val="single" w:sz="2" w:space="0" w:color="d9d9e3"/>
          <w:bottom w:val="single" w:sz="2" w:space="0" w:color="d9d9e3"/>
        </w:pBdr>
        <w:spacing w:after="0" w:lineRule="auto" w:line="240"/>
        <w:ind w:left="72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Recommendation Systems</w:t>
      </w:r>
      <w:r>
        <w:rPr>
          <w:rFonts w:ascii="Segoe UI" w:cs="Segoe UI" w:hAnsi="Segoe UI"/>
          <w:color w:val="000000"/>
          <w:sz w:val="27"/>
          <w:szCs w:val="27"/>
          <w:lang w:val="en-US" w:bidi="ar-SA" w:eastAsia="en-US"/>
        </w:rPr>
        <w:t>:</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Mean Average Precision (MAP)</w:t>
      </w:r>
      <w:r>
        <w:rPr>
          <w:rFonts w:ascii="Segoe UI" w:cs="Segoe UI" w:hAnsi="Segoe UI"/>
          <w:color w:val="000000"/>
          <w:sz w:val="27"/>
          <w:szCs w:val="27"/>
          <w:lang w:val="en-US" w:bidi="ar-SA" w:eastAsia="en-US"/>
        </w:rPr>
        <w:t>: Measures the quality of a ranked list of recommendations.</w:t>
      </w:r>
    </w:p>
    <w:p>
      <w:pPr>
        <w:pStyle w:val="style0"/>
        <w:numPr>
          <w:ilvl w:val="1"/>
          <w:numId w:val="11"/>
        </w:numPr>
        <w:pBdr>
          <w:left w:val="single" w:sz="2" w:space="5" w:color="d9d9e3"/>
          <w:right w:val="single" w:sz="2" w:space="0" w:color="d9d9e3"/>
          <w:top w:val="single" w:sz="2" w:space="0" w:color="d9d9e3"/>
          <w:bottom w:val="single" w:sz="2" w:space="0" w:color="d9d9e3"/>
        </w:pBdr>
        <w:spacing w:after="0" w:lineRule="auto" w:line="240"/>
        <w:ind w:left="1440" w:hanging="360"/>
        <w:rPr>
          <w:rFonts w:ascii="Segoe UI" w:cs="Segoe UI" w:hAnsi="Segoe UI"/>
          <w:color w:val="000000"/>
          <w:sz w:val="27"/>
          <w:szCs w:val="27"/>
          <w:lang w:val="en-US" w:bidi="ar-SA" w:eastAsia="en-US"/>
        </w:rPr>
      </w:pPr>
      <w:r>
        <w:rPr>
          <w:rFonts w:ascii="Segoe UI" w:cs="Segoe UI" w:hAnsi="Segoe UI"/>
          <w:b/>
          <w:bCs/>
          <w:color w:val="000000"/>
          <w:sz w:val="27"/>
          <w:szCs w:val="22"/>
          <w:lang w:val="en-US" w:bidi="ar-SA" w:eastAsia="en-US"/>
        </w:rPr>
        <w:t>Normalized Discounted Cumulative Gain (NDCG)</w:t>
      </w:r>
      <w:r>
        <w:rPr>
          <w:rFonts w:ascii="Segoe UI" w:cs="Segoe UI" w:hAnsi="Segoe UI"/>
          <w:color w:val="000000"/>
          <w:sz w:val="27"/>
          <w:szCs w:val="27"/>
          <w:lang w:val="en-US" w:bidi="ar-SA" w:eastAsia="en-US"/>
        </w:rPr>
        <w:t>: Evaluates the quality of a ranking system by taking into account the position of relevant items in the ranked list.</w:t>
      </w:r>
    </w:p>
    <w:p>
      <w:pPr>
        <w:pStyle w:val="style0"/>
        <w:pBdr>
          <w:left w:val="single" w:sz="2" w:space="0" w:color="d9d9e3"/>
          <w:right w:val="single" w:sz="2" w:space="0" w:color="d9d9e3"/>
          <w:top w:val="single" w:sz="2" w:space="0" w:color="d9d9e3"/>
          <w:bottom w:val="single" w:sz="2" w:space="0" w:color="d9d9e3"/>
        </w:pBdr>
        <w:spacing w:before="300" w:after="100" w:lineRule="auto" w:line="240"/>
        <w:rPr>
          <w:rFonts w:ascii="Segoe UI" w:cs="Segoe UI" w:hAnsi="Segoe UI"/>
          <w:color w:val="000000"/>
          <w:sz w:val="27"/>
          <w:szCs w:val="27"/>
          <w:lang w:val="en-US" w:bidi="ar-SA" w:eastAsia="en-US"/>
        </w:rPr>
      </w:pPr>
      <w:r>
        <w:rPr>
          <w:rFonts w:ascii="Segoe UI" w:cs="Segoe UI" w:hAnsi="Segoe UI"/>
          <w:color w:val="000000"/>
          <w:sz w:val="27"/>
          <w:szCs w:val="27"/>
          <w:lang w:val="en-US" w:bidi="ar-SA" w:eastAsia="en-US"/>
        </w:rPr>
        <w:t>The choice of metric depends on the specific objectives of your project, and sometimes it's useful to consider multiple metrics to get a comprehensive view of model performance. It's essential to select metrics that align with the business or research goals and the nature of the data and task.</w:t>
      </w:r>
      <w:r>
        <w:rPr>
          <w:rFonts w:ascii="Arial" w:cs="Arial" w:hAnsi="Arial"/>
          <w:vanish/>
          <w:sz w:val="16"/>
          <w:szCs w:val="16"/>
          <w:lang w:val="en-US" w:bidi="ar-SA" w:eastAsia="en-US"/>
        </w:rPr>
        <w:t>Top of Form</w:t>
      </w:r>
    </w:p>
    <w:p>
      <w:pPr>
        <w:pStyle w:val="style0"/>
        <w:shd w:val="clear" w:color="auto" w:fill="ffffff"/>
        <w:spacing w:before="100" w:beforeAutospacing="true" w:after="167" w:lineRule="auto" w:line="240"/>
        <w:rPr>
          <w:rFonts w:ascii="Arial" w:cs="Arial" w:hAnsi="Arial"/>
          <w:color w:val="000000"/>
          <w:sz w:val="27"/>
          <w:szCs w:val="27"/>
          <w:lang w:val="en-US" w:bidi="ar-SA" w:eastAsia="en-US"/>
        </w:rPr>
        <w:sectPr>
          <w:pgSz w:w="12240" w:h="15840" w:orient="portrait"/>
          <w:pgMar w:top="1440" w:right="1440" w:bottom="1440" w:left="1440" w:header="720" w:footer="720" w:gutter="0"/>
          <w:cols w:space="720" w:num="1"/>
          <w:docGrid w:linePitch="360" w:charSpace="0"/>
        </w:sectPr>
      </w:pPr>
    </w:p>
    <w:p>
      <w:pPr>
        <w:pStyle w:val="style0"/>
        <w:shd w:val="clear" w:color="auto" w:fill="ffffff"/>
        <w:spacing w:before="300" w:beforeAutospacing="false" w:after="340" w:afterAutospacing="false" w:lineRule="auto" w:line="240"/>
        <w:jc w:val="center"/>
        <w:rPr>
          <w:rFonts w:ascii="Helvetica" w:hAnsi="Helvetica"/>
          <w:b/>
          <w:bCs/>
          <w:color w:val="313131"/>
          <w:sz w:val="52"/>
          <w:szCs w:val="52"/>
          <w:u w:val="single"/>
          <w:lang w:val="en-US" w:bidi="ar-SA" w:eastAsia="en-US"/>
        </w:rPr>
      </w:pPr>
      <w:r>
        <w:rPr>
          <w:rFonts w:ascii="Helvetica" w:hAnsi="Helvetica"/>
          <w:b/>
          <w:bCs/>
          <w:color w:val="313131"/>
          <w:sz w:val="52"/>
          <w:szCs w:val="52"/>
          <w:u w:val="single"/>
          <w:lang w:val="en-US" w:bidi="ar-SA" w:eastAsia="en-US"/>
        </w:rPr>
        <w:t>Credit Card Fraud Detection</w:t>
      </w:r>
    </w:p>
    <w:p>
      <w:pPr>
        <w:pStyle w:val="style0"/>
        <w:shd w:val="clear" w:color="auto" w:fill="ffffff"/>
        <w:spacing w:before="300" w:beforeAutospacing="false" w:after="340" w:afterAutospacing="false" w:lineRule="auto" w:line="240"/>
        <w:ind w:firstLine="2861" w:firstLineChars="650"/>
        <w:jc w:val="both"/>
        <w:rPr>
          <w:rFonts w:ascii="Helvetica" w:hAnsi="Helvetica"/>
          <w:b/>
          <w:bCs/>
          <w:color w:val="ff0000"/>
          <w:sz w:val="52"/>
          <w:szCs w:val="52"/>
          <w:u w:val="single"/>
          <w:lang w:val="en-US" w:bidi="ar-SA" w:eastAsia="en-US"/>
        </w:rPr>
      </w:pPr>
      <w:r>
        <w:rPr>
          <w:rFonts w:ascii="Calibri" w:cs="Calibri" w:hAnsi="Calibri" w:hint="default"/>
          <w:b/>
          <w:color w:val="auto"/>
          <w:sz w:val="44"/>
          <w:szCs w:val="44"/>
          <w:lang w:val="en-US" w:bidi="ar-SA" w:eastAsia="en-US"/>
        </w:rPr>
        <w:t>PHASE2:</w:t>
      </w:r>
      <w:r>
        <w:rPr>
          <w:rFonts w:ascii="Calibri" w:cs="Calibri" w:hAnsi="Calibri"/>
          <w:b/>
          <w:color w:val="ff0000"/>
          <w:sz w:val="44"/>
          <w:szCs w:val="44"/>
          <w:lang w:val="en-US" w:bidi="ar-SA" w:eastAsia="en-US"/>
        </w:rPr>
        <w:t>DATASET</w:t>
      </w:r>
    </w:p>
    <w:p>
      <w:pPr>
        <w:pStyle w:val="style0"/>
        <w:spacing w:after="200" w:lineRule="auto" w:line="276"/>
        <w:jc w:val="center"/>
        <w:rPr>
          <w:rFonts w:ascii="Arial" w:cs="Arial" w:eastAsia="Calibri" w:hAnsi="Arial"/>
          <w:color w:val="040c28"/>
          <w:sz w:val="26"/>
          <w:szCs w:val="26"/>
          <w:lang w:val="en-US" w:bidi="ar-SA" w:eastAsia="en-US"/>
        </w:rPr>
      </w:pPr>
      <w:r>
        <w:rPr>
          <w:rFonts w:ascii="Arial" w:cs="Arial" w:eastAsia="Calibri" w:hAnsi="Arial"/>
          <w:color w:val="202124"/>
          <w:sz w:val="26"/>
          <w:szCs w:val="26"/>
          <w:shd w:val="clear" w:color="auto" w:fill="ffffff"/>
          <w:lang w:val="en-US" w:bidi="ar-SA" w:eastAsia="en-US"/>
        </w:rPr>
        <w:t xml:space="preserve">Credit card fraud detection is the collective term for the policies, tools, methodologies, and practices that credit card companies and financial institutions take to combat identity fraud and stop fraudulent transactions .let us explain an advanced techniques in data science such as </w:t>
      </w:r>
      <w:r>
        <w:rPr>
          <w:rFonts w:ascii="Arial" w:cs="Arial" w:eastAsia="Calibri" w:hAnsi="Arial"/>
          <w:color w:val="313131"/>
          <w:sz w:val="26"/>
          <w:szCs w:val="26"/>
          <w:lang w:val="en-US" w:bidi="ar-SA" w:eastAsia="en-US"/>
        </w:rPr>
        <w:t>anomaly detection algorithms (e.g., Isolation Forest, One-Class SVM) and ensemble methods for improved fraud detection accuracy.</w:t>
      </w:r>
      <w:r>
        <w:rPr>
          <w:rFonts w:ascii="Arial" w:cs="Arial" w:eastAsia="Calibri" w:hAnsi="Arial"/>
          <w:color w:val="202124"/>
          <w:sz w:val="26"/>
          <w:szCs w:val="26"/>
          <w:shd w:val="clear" w:color="auto" w:fill="ffffff"/>
          <w:lang w:val="en-US" w:bidi="ar-SA" w:eastAsia="en-US"/>
        </w:rPr>
        <w:t xml:space="preserve"> The dataset is highly unbalanced, the positive class (frauds) accounts for 0.172% of all transactions. </w:t>
      </w:r>
      <w:r>
        <w:rPr>
          <w:rFonts w:ascii="Arial" w:cs="Arial" w:eastAsia="Calibri" w:hAnsi="Arial"/>
          <w:color w:val="040c28"/>
          <w:sz w:val="26"/>
          <w:szCs w:val="26"/>
          <w:lang w:val="en-US" w:bidi="ar-SA" w:eastAsia="en-US"/>
        </w:rPr>
        <w:t>It contains only numerical input variables</w:t>
      </w:r>
    </w:p>
    <w:p>
      <w:pPr>
        <w:pStyle w:val="style0"/>
        <w:spacing w:after="200" w:lineRule="auto" w:line="276"/>
        <w:rPr>
          <w:rFonts w:ascii="Calibri" w:cs="Calibri" w:eastAsia="Calibri" w:hAnsi="Calibri"/>
          <w:b/>
          <w:sz w:val="44"/>
          <w:szCs w:val="44"/>
          <w:lang w:val="en-US" w:bidi="ar-SA" w:eastAsia="en-US"/>
        </w:rPr>
      </w:pPr>
      <w:r>
        <w:rPr>
          <w:rFonts w:ascii="Arial" w:cs="Arial" w:eastAsia="Calibri" w:hAnsi="Arial"/>
          <w:color w:val="040c28"/>
          <w:sz w:val="26"/>
          <w:szCs w:val="26"/>
          <w:lang w:val="en-US" w:bidi="ar-SA" w:eastAsia="en-US"/>
        </w:rPr>
        <w:t>which are the result of a PCA transformation</w:t>
      </w:r>
    </w:p>
    <w:p>
      <w:pPr>
        <w:pStyle w:val="style0"/>
        <w:spacing w:after="200" w:lineRule="auto" w:line="276"/>
        <w:jc w:val="center"/>
        <w:rPr>
          <w:rFonts w:ascii="Calibri" w:cs="Calibri" w:eastAsia="Calibri" w:hAnsi="Calibri"/>
          <w:b/>
          <w:sz w:val="44"/>
          <w:szCs w:val="44"/>
          <w:lang w:val="en-US" w:bidi="ar-SA" w:eastAsia="en-US"/>
        </w:rPr>
      </w:pPr>
      <w:r>
        <w:rPr>
          <w:rFonts w:ascii="inherit" w:cs="宋体" w:eastAsia="Calibri" w:hAnsi="inherit"/>
          <w:b/>
          <w:bCs/>
          <w:color w:val="313131"/>
          <w:sz w:val="27"/>
          <w:szCs w:val="27"/>
          <w:shd w:val="clear" w:color="auto" w:fill="ffffff"/>
          <w:lang w:val="en-US" w:bidi="ar-SA" w:eastAsia="en-US"/>
        </w:rPr>
        <w:t>The given dataset is(</w:t>
      </w:r>
      <w:r>
        <w:rPr/>
        <w:fldChar w:fldCharType="begin"/>
      </w:r>
      <w:r>
        <w:instrText xml:space="preserve"> HYPERLINK "https://www.kaggle.com/datasets/mlg-ulb/creditcardfraud" \t "_blank" </w:instrText>
      </w:r>
      <w:r>
        <w:rPr/>
        <w:fldChar w:fldCharType="separate"/>
      </w:r>
      <w:r>
        <w:rPr>
          <w:rFonts w:ascii="inherit" w:cs="宋体" w:eastAsia="Calibri" w:hAnsi="inherit"/>
          <w:b/>
          <w:bCs/>
          <w:color w:val="0075b4"/>
          <w:sz w:val="27"/>
          <w:szCs w:val="27"/>
          <w:lang w:val="en-US" w:bidi="ar-SA" w:eastAsia="en-US"/>
        </w:rPr>
        <w:t>https://www.kaggle.com/datasets/mlg-ulb/creditcardfraud</w:t>
      </w:r>
      <w:r>
        <w:rPr>
          <w:rFonts w:ascii="inherit" w:cs="宋体" w:eastAsia="Calibri" w:hAnsi="inherit"/>
          <w:b/>
          <w:bCs/>
          <w:color w:val="0075b4"/>
          <w:sz w:val="27"/>
          <w:szCs w:val="27"/>
          <w:lang w:val="en-US" w:bidi="ar-SA" w:eastAsia="en-US"/>
        </w:rPr>
        <w:fldChar w:fldCharType="end"/>
      </w:r>
      <w:r>
        <w:rPr>
          <w:rFonts w:ascii="inherit" w:cs="宋体" w:eastAsia="Calibri" w:hAnsi="inherit"/>
          <w:b/>
          <w:bCs/>
          <w:color w:val="313131"/>
          <w:sz w:val="27"/>
          <w:szCs w:val="27"/>
          <w:shd w:val="clear" w:color="auto" w:fill="ffffff"/>
          <w:lang w:val="en-US" w:bidi="ar-SA" w:eastAsia="en-US"/>
        </w:rPr>
        <w:t>)</w:t>
      </w:r>
    </w:p>
    <w:p>
      <w:pPr>
        <w:pStyle w:val="style0"/>
        <w:shd w:val="clear" w:color="auto" w:fill="ffffff"/>
        <w:spacing w:after="134" w:lineRule="auto" w:line="240"/>
        <w:outlineLvl w:val="0"/>
        <w:rPr>
          <w:rFonts w:ascii="Arial" w:cs="Arial" w:hAnsi="Arial"/>
          <w:color w:val="000000"/>
          <w:kern w:val="36"/>
          <w:sz w:val="28"/>
          <w:szCs w:val="28"/>
          <w:lang w:val="en-US" w:bidi="ar-SA" w:eastAsia="en-US"/>
        </w:rPr>
      </w:pPr>
      <w:r>
        <w:rPr>
          <w:rFonts w:ascii="Arial" w:cs="Arial" w:hAnsi="Arial"/>
          <w:color w:val="000000"/>
          <w:kern w:val="36"/>
          <w:sz w:val="40"/>
          <w:szCs w:val="40"/>
          <w:lang w:val="en-US" w:bidi="ar-SA" w:eastAsia="en-US"/>
        </w:rPr>
        <w:t> Data Preprocessing</w:t>
      </w:r>
      <w:r>
        <w:rPr>
          <w:rFonts w:ascii="Arial" w:cs="Arial" w:hAnsi="Arial"/>
          <w:color w:val="000000"/>
          <w:kern w:val="36"/>
          <w:sz w:val="28"/>
          <w:szCs w:val="28"/>
          <w:lang w:val="en-US" w:bidi="ar-SA" w:eastAsia="en-US"/>
        </w:rPr>
        <w:t xml:space="preserve">: </w:t>
      </w:r>
    </w:p>
    <w:p>
      <w:pPr>
        <w:pStyle w:val="style0"/>
        <w:shd w:val="clear" w:color="auto" w:fill="ffffff"/>
        <w:spacing w:before="0" w:beforeAutospacing="false" w:after="167" w:afterAutospacing="false"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pPr>
        <w:pStyle w:val="style0"/>
        <w:shd w:val="clear" w:color="auto" w:fill="ffffff"/>
        <w:spacing w:after="201" w:lineRule="auto" w:line="240"/>
        <w:rPr>
          <w:rFonts w:ascii="Arial" w:cs="Arial" w:hAnsi="Arial"/>
          <w:b/>
          <w:bCs/>
          <w:sz w:val="23"/>
          <w:szCs w:val="28"/>
          <w:lang w:val="en-US" w:bidi="ar-SA" w:eastAsia="en-US"/>
        </w:rPr>
      </w:pPr>
      <w:r>
        <w:rPr/>
        <w:drawing>
          <wp:inline distL="0" distT="0" distB="0" distR="0">
            <wp:extent cx="5943600" cy="2027555"/>
            <wp:effectExtent l="19050" t="0" r="0" b="0"/>
            <wp:docPr id="1029" name="Picture 1" descr="Lightbo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3" cstate="print"/>
                    <a:srcRect l="0" t="0" r="0" b="0"/>
                    <a:stretch/>
                  </pic:blipFill>
                  <pic:spPr>
                    <a:xfrm rot="0">
                      <a:off x="0" y="0"/>
                      <a:ext cx="5943600" cy="2027555"/>
                    </a:xfrm>
                    <a:prstGeom prst="rect"/>
                    <a:ln>
                      <a:noFill/>
                    </a:ln>
                  </pic:spPr>
                </pic:pic>
              </a:graphicData>
            </a:graphic>
          </wp:inline>
        </w:drawing>
      </w:r>
    </w:p>
    <w:p>
      <w:pPr>
        <w:pStyle w:val="style0"/>
        <w:keepNext/>
        <w:keepLines/>
        <w:shd w:val="clear" w:color="auto" w:fill="ffffff"/>
        <w:spacing w:before="0" w:after="0" w:lineRule="auto" w:line="276"/>
        <w:textAlignment w:val="baseline"/>
        <w:outlineLvl w:val="2"/>
        <w:rPr>
          <w:rFonts w:ascii="Arial" w:cs="Arial" w:eastAsia="宋体" w:hAnsi="Arial"/>
          <w:b/>
          <w:bCs/>
          <w:color w:val="273239"/>
          <w:spacing w:val="3"/>
          <w:sz w:val="31"/>
          <w:szCs w:val="31"/>
          <w:lang w:val="en-US" w:bidi="ar-SA" w:eastAsia="en-US"/>
        </w:rPr>
      </w:pPr>
      <w:r>
        <w:rPr>
          <w:rFonts w:ascii="Arial" w:cs="Arial" w:eastAsia="宋体" w:hAnsi="Arial"/>
          <w:b/>
          <w:bCs/>
          <w:color w:val="273239"/>
          <w:spacing w:val="3"/>
          <w:sz w:val="31"/>
          <w:szCs w:val="31"/>
          <w:lang w:val="en-US" w:bidi="ar-SA" w:eastAsia="en-US"/>
        </w:rPr>
        <w:t>Need of Data Preprocessing</w:t>
      </w:r>
      <w:r>
        <w:rPr>
          <w:rFonts w:ascii="Arial" w:cs="Arial" w:eastAsia="宋体" w:hAnsi="Arial"/>
          <w:b/>
          <w:bCs/>
          <w:color w:val="273239"/>
          <w:spacing w:val="3"/>
          <w:sz w:val="31"/>
          <w:szCs w:val="31"/>
          <w:lang w:val="en-US" w:bidi="ar-SA" w:eastAsia="en-US"/>
        </w:rPr>
        <w:t> </w:t>
      </w:r>
    </w:p>
    <w:p>
      <w:pPr>
        <w:pStyle w:val="style0"/>
        <w:numPr>
          <w:ilvl w:val="0"/>
          <w:numId w:val="12"/>
        </w:numPr>
        <w:shd w:val="clear" w:color="auto" w:fill="ffffff"/>
        <w:spacing w:after="0" w:lineRule="auto" w:line="240"/>
        <w:ind w:left="402" w:hanging="360"/>
        <w:textAlignment w:val="baseline"/>
        <w:rPr>
          <w:rFonts w:ascii="Arial" w:cs="Arial" w:eastAsia="Calibri" w:hAnsi="Arial"/>
          <w:color w:val="273239"/>
          <w:spacing w:val="3"/>
          <w:sz w:val="29"/>
          <w:szCs w:val="29"/>
          <w:lang w:val="en-US" w:bidi="ar-SA" w:eastAsia="en-US"/>
        </w:rPr>
      </w:pPr>
      <w:r>
        <w:rPr>
          <w:rFonts w:ascii="Arial" w:cs="Arial" w:eastAsia="Calibri" w:hAnsi="Arial"/>
          <w:color w:val="273239"/>
          <w:spacing w:val="3"/>
          <w:sz w:val="29"/>
          <w:szCs w:val="29"/>
          <w:lang w:val="en-US" w:bidi="ar-SA" w:eastAsia="en-US"/>
        </w:rPr>
        <w:t>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p>
    <w:p>
      <w:pPr>
        <w:pStyle w:val="style0"/>
        <w:numPr>
          <w:ilvl w:val="0"/>
          <w:numId w:val="12"/>
        </w:numPr>
        <w:shd w:val="clear" w:color="auto" w:fill="ffffff"/>
        <w:spacing w:after="0" w:lineRule="auto" w:line="240"/>
        <w:ind w:left="402" w:hanging="360"/>
        <w:textAlignment w:val="baseline"/>
        <w:rPr>
          <w:rFonts w:ascii="Arial" w:cs="Arial" w:eastAsia="Calibri" w:hAnsi="Arial"/>
          <w:color w:val="273239"/>
          <w:spacing w:val="3"/>
          <w:sz w:val="29"/>
          <w:szCs w:val="29"/>
          <w:lang w:val="en-US" w:bidi="ar-SA" w:eastAsia="en-US"/>
        </w:rPr>
      </w:pPr>
      <w:r>
        <w:rPr>
          <w:rFonts w:ascii="Arial" w:cs="Arial" w:eastAsia="Calibri" w:hAnsi="Arial"/>
          <w:color w:val="273239"/>
          <w:spacing w:val="3"/>
          <w:sz w:val="29"/>
          <w:szCs w:val="29"/>
          <w:lang w:val="en-US" w:bidi="ar-SA" w:eastAsia="en-US"/>
        </w:rPr>
        <w:t>Another aspect is that the data set should be formatted in such a way that more than one Machine Learning and Deep Learning algorithm are executed in one data set, and best out of them is chosen.</w:t>
      </w:r>
    </w:p>
    <w:p>
      <w:pPr>
        <w:pStyle w:val="style0"/>
        <w:keepNext/>
        <w:keepLines/>
        <w:shd w:val="clear" w:color="auto" w:fill="ffffff"/>
        <w:spacing w:before="0" w:after="0" w:lineRule="auto" w:line="276"/>
        <w:textAlignment w:val="baseline"/>
        <w:outlineLvl w:val="1"/>
        <w:rPr>
          <w:rFonts w:ascii="Arial" w:cs="Arial" w:eastAsia="宋体" w:hAnsi="Arial"/>
          <w:b/>
          <w:bCs/>
          <w:color w:val="273239"/>
          <w:spacing w:val="3"/>
          <w:sz w:val="40"/>
          <w:szCs w:val="40"/>
          <w:lang w:val="en-US" w:bidi="ar-SA" w:eastAsia="en-US"/>
        </w:rPr>
      </w:pPr>
      <w:r>
        <w:rPr>
          <w:rFonts w:ascii="Arial" w:cs="Arial" w:eastAsia="宋体" w:hAnsi="Arial"/>
          <w:b/>
          <w:bCs/>
          <w:color w:val="273239"/>
          <w:spacing w:val="3"/>
          <w:sz w:val="40"/>
          <w:szCs w:val="40"/>
          <w:lang w:val="en-US" w:bidi="ar-SA" w:eastAsia="en-US"/>
        </w:rPr>
        <w:t>Steps in Data </w:t>
      </w:r>
      <w:r>
        <w:rPr>
          <w:rFonts w:ascii="Arial" w:cs="Arial" w:eastAsia="宋体" w:hAnsi="Arial"/>
          <w:b/>
          <w:bCs/>
          <w:color w:val="273239"/>
          <w:spacing w:val="3"/>
          <w:sz w:val="40"/>
          <w:szCs w:val="40"/>
          <w:lang w:val="en-US" w:bidi="ar-SA" w:eastAsia="en-US"/>
        </w:rPr>
        <w:t>Preprocessing</w:t>
      </w:r>
    </w:p>
    <w:p>
      <w:pPr>
        <w:pStyle w:val="style0"/>
        <w:shd w:val="clear" w:color="auto" w:fill="ffffff"/>
        <w:spacing w:after="0" w:lineRule="auto" w:line="240"/>
        <w:textAlignment w:val="baseline"/>
        <w:rPr>
          <w:rFonts w:ascii="Arial" w:cs="Arial" w:hAnsi="Arial"/>
          <w:b/>
          <w:bCs/>
          <w:color w:val="273239"/>
          <w:spacing w:val="3"/>
          <w:sz w:val="29"/>
          <w:szCs w:val="28"/>
          <w:lang w:val="en-US" w:bidi="ar-SA" w:eastAsia="en-US"/>
        </w:rPr>
      </w:pPr>
      <w:r>
        <w:rPr>
          <w:rFonts w:ascii="Arial" w:cs="Arial" w:hAnsi="Arial"/>
          <w:b/>
          <w:bCs/>
          <w:color w:val="273239"/>
          <w:spacing w:val="3"/>
          <w:sz w:val="29"/>
          <w:szCs w:val="28"/>
          <w:lang w:val="en-US" w:bidi="ar-SA" w:eastAsia="en-US"/>
        </w:rPr>
        <w:t>Step 1: Import the necessary libraries</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 importing libraries</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import pandas as pd</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import scipy</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import numpy as np</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from sklearn.preprocessing import MinMaxScaler</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import seaborn as sns</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import matplotlib.pyplot as plt</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p>
    <w:p>
      <w:pPr>
        <w:pStyle w:val="style0"/>
        <w:keepNext/>
        <w:keepLines/>
        <w:shd w:val="clear" w:color="auto" w:fill="ffffff"/>
        <w:spacing w:before="0" w:after="0" w:lineRule="auto" w:line="276"/>
        <w:textAlignment w:val="baseline"/>
        <w:outlineLvl w:val="3"/>
        <w:rPr>
          <w:rFonts w:ascii="Arial" w:cs="Arial" w:eastAsia="宋体" w:hAnsi="Arial"/>
          <w:b/>
          <w:bCs/>
          <w:i/>
          <w:iCs/>
          <w:color w:val="273239"/>
          <w:spacing w:val="3"/>
          <w:sz w:val="27"/>
          <w:szCs w:val="27"/>
          <w:lang w:val="en-US" w:bidi="ar-SA" w:eastAsia="en-US"/>
        </w:rPr>
      </w:pPr>
      <w:r>
        <w:rPr>
          <w:rFonts w:ascii="Arial" w:cs="Arial" w:eastAsia="宋体" w:hAnsi="Arial"/>
          <w:b/>
          <w:bCs/>
          <w:i/>
          <w:iCs/>
          <w:color w:val="273239"/>
          <w:spacing w:val="3"/>
          <w:sz w:val="27"/>
          <w:szCs w:val="27"/>
          <w:lang w:val="en-US" w:bidi="ar-SA" w:eastAsia="en-US"/>
        </w:rPr>
        <w:t>Step 2: Load the dataset</w:t>
      </w:r>
    </w:p>
    <w:p>
      <w:pPr>
        <w:pStyle w:val="style0"/>
        <w:shd w:val="clear" w:color="auto" w:fill="ffffff"/>
        <w:spacing w:before="0" w:beforeAutospacing="false" w:after="167" w:afterAutospacing="false" w:lineRule="auto" w:line="240"/>
        <w:textAlignment w:val="baseline"/>
        <w:rPr>
          <w:rFonts w:ascii="Arial" w:cs="Arial" w:hAnsi="Arial"/>
          <w:color w:val="273239"/>
          <w:spacing w:val="3"/>
          <w:sz w:val="29"/>
          <w:szCs w:val="29"/>
          <w:lang w:val="en-US" w:bidi="ar-SA" w:eastAsia="en-US"/>
        </w:rPr>
      </w:pPr>
      <w:r>
        <w:rPr>
          <w:rFonts w:ascii="Arial" w:cs="Arial" w:hAnsi="Arial"/>
          <w:color w:val="273239"/>
          <w:spacing w:val="3"/>
          <w:sz w:val="29"/>
          <w:szCs w:val="29"/>
          <w:lang w:val="en-US" w:bidi="ar-SA" w:eastAsia="en-US"/>
        </w:rPr>
        <w:t>Dataset link: [</w:t>
      </w:r>
      <w:r>
        <w:rPr/>
        <w:fldChar w:fldCharType="begin"/>
      </w:r>
      <w:r>
        <w:instrText xml:space="preserve"> HYPERLINK "https://www.kaggle.com/datasets/mlg-ulb/creditcardfraud" \t "_blank" </w:instrText>
      </w:r>
      <w:r>
        <w:rPr/>
        <w:fldChar w:fldCharType="separate"/>
      </w:r>
      <w:r>
        <w:rPr>
          <w:rFonts w:ascii="inherit" w:hAnsi="inherit"/>
          <w:b/>
          <w:bCs/>
          <w:color w:val="0075b4"/>
          <w:sz w:val="27"/>
          <w:szCs w:val="27"/>
          <w:lang w:val="en-US" w:bidi="ar-SA" w:eastAsia="en-US"/>
        </w:rPr>
        <w:t>https://www.kaggle.com/datasets/mlg-ulb/creditcardfraud</w:t>
      </w:r>
      <w:r>
        <w:rPr>
          <w:rFonts w:ascii="inherit" w:hAnsi="inherit"/>
          <w:b/>
          <w:bCs/>
          <w:color w:val="0075b4"/>
          <w:sz w:val="27"/>
          <w:szCs w:val="27"/>
          <w:lang w:val="en-US" w:bidi="ar-SA" w:eastAsia="en-US"/>
        </w:rPr>
        <w:fldChar w:fldCharType="end"/>
      </w:r>
      <w:r>
        <w:rPr>
          <w:rFonts w:ascii="Arial" w:cs="Arial" w:hAnsi="Arial"/>
          <w:color w:val="273239"/>
          <w:spacing w:val="3"/>
          <w:sz w:val="29"/>
          <w:szCs w:val="29"/>
          <w:lang w:val="en-US" w:bidi="ar-SA" w:eastAsia="en-US"/>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sz w:val="23"/>
          <w:szCs w:val="23"/>
          <w:lang w:val="en-US" w:bidi="ar-SA" w:eastAsia="en-US"/>
        </w:rPr>
        <w:t xml:space="preserve">nRowsRead </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 </w:t>
      </w:r>
      <w:r>
        <w:rPr>
          <w:rFonts w:ascii="Consolas" w:cs="Courier New" w:hAnsi="Consolas"/>
          <w:color w:val="666666"/>
          <w:sz w:val="23"/>
          <w:szCs w:val="23"/>
          <w:lang w:val="en-US" w:bidi="ar-SA" w:eastAsia="en-US"/>
        </w:rPr>
        <w:t>1000</w:t>
      </w:r>
      <w:r>
        <w:rPr>
          <w:rFonts w:ascii="Consolas" w:cs="Courier New" w:hAnsi="Consolas"/>
          <w:sz w:val="23"/>
          <w:szCs w:val="23"/>
          <w:lang w:val="en-US" w:bidi="ar-SA" w:eastAsia="en-US"/>
        </w:rPr>
        <w:t xml:space="preserve"> </w:t>
      </w:r>
      <w:r>
        <w:rPr>
          <w:rFonts w:ascii="Consolas" w:cs="Courier New" w:hAnsi="Consolas"/>
          <w:i/>
          <w:iCs/>
          <w:sz w:val="23"/>
          <w:szCs w:val="23"/>
          <w:lang w:val="en-US" w:bidi="ar-SA" w:eastAsia="en-US"/>
        </w:rPr>
        <w:t># specify 'None' if want to read whole file</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i/>
          <w:iCs/>
          <w:sz w:val="23"/>
          <w:szCs w:val="23"/>
          <w:lang w:val="en-US" w:bidi="ar-SA" w:eastAsia="en-US"/>
        </w:rPr>
        <w:t># creditcard.csv may have more rows in reality, but we are only loading/previewing the first 1000 rows</w:t>
      </w:r>
    </w:p>
    <w:bookmarkStart w:id="12" w:name="kln-66"/>
    <w:bookmarkEnd w:id="12"/>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sz w:val="23"/>
          <w:szCs w:val="23"/>
          <w:lang w:val="en-US" w:bidi="ar-SA" w:eastAsia="en-US"/>
        </w:rPr>
        <w:t xml:space="preserve">df1 </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 pd</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read_csv(</w:t>
      </w:r>
      <w:r>
        <w:rPr>
          <w:rFonts w:ascii="Consolas" w:cs="Courier New" w:hAnsi="Consolas"/>
          <w:color w:val="bb2323"/>
          <w:sz w:val="23"/>
          <w:szCs w:val="23"/>
          <w:lang w:val="en-US" w:bidi="ar-SA" w:eastAsia="en-US"/>
        </w:rPr>
        <w:t>'/kaggle/input/creditcard.csv'</w:t>
      </w:r>
      <w:r>
        <w:rPr>
          <w:rFonts w:ascii="Consolas" w:cs="Courier New" w:hAnsi="Consolas"/>
          <w:sz w:val="23"/>
          <w:szCs w:val="23"/>
          <w:lang w:val="en-US" w:bidi="ar-SA" w:eastAsia="en-US"/>
        </w:rPr>
        <w:t>, delimiter</w:t>
      </w:r>
      <w:r>
        <w:rPr>
          <w:rFonts w:ascii="Consolas" w:cs="Courier New" w:hAnsi="Consolas"/>
          <w:color w:val="055be0"/>
          <w:sz w:val="23"/>
          <w:szCs w:val="23"/>
          <w:lang w:val="en-US" w:bidi="ar-SA" w:eastAsia="en-US"/>
        </w:rPr>
        <w:t>=</w:t>
      </w:r>
      <w:r>
        <w:rPr>
          <w:rFonts w:ascii="Consolas" w:cs="Courier New" w:hAnsi="Consolas"/>
          <w:color w:val="bb2323"/>
          <w:sz w:val="23"/>
          <w:szCs w:val="23"/>
          <w:lang w:val="en-US" w:bidi="ar-SA" w:eastAsia="en-US"/>
        </w:rPr>
        <w:t>','</w:t>
      </w:r>
      <w:r>
        <w:rPr>
          <w:rFonts w:ascii="Consolas" w:cs="Courier New" w:hAnsi="Consolas"/>
          <w:sz w:val="23"/>
          <w:szCs w:val="23"/>
          <w:lang w:val="en-US" w:bidi="ar-SA" w:eastAsia="en-US"/>
        </w:rPr>
        <w:t xml:space="preserve">, nrows </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 nRowsRead)</w:t>
      </w:r>
    </w:p>
    <w:bookmarkStart w:id="13" w:name="kln-67"/>
    <w:bookmarkEnd w:id="13"/>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sz w:val="23"/>
          <w:szCs w:val="23"/>
          <w:lang w:val="en-US" w:bidi="ar-SA" w:eastAsia="en-US"/>
        </w:rPr>
        <w:t>df1</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dataframeName </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 </w:t>
      </w:r>
      <w:r>
        <w:rPr>
          <w:rFonts w:ascii="Consolas" w:cs="Courier New" w:hAnsi="Consolas"/>
          <w:color w:val="bb2323"/>
          <w:sz w:val="23"/>
          <w:szCs w:val="23"/>
          <w:lang w:val="en-US" w:bidi="ar-SA" w:eastAsia="en-US"/>
        </w:rPr>
        <w:t>'creditcard.csv'</w:t>
      </w:r>
    </w:p>
    <w:bookmarkStart w:id="14" w:name="kln-68"/>
    <w:bookmarkEnd w:id="14"/>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sz w:val="23"/>
          <w:szCs w:val="23"/>
          <w:lang w:val="en-US" w:bidi="ar-SA" w:eastAsia="en-US"/>
        </w:rPr>
        <w:t xml:space="preserve">nRow, nCol </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 xml:space="preserve"> df1</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shape</w:t>
      </w:r>
    </w:p>
    <w:bookmarkStart w:id="15" w:name="kln-69"/>
    <w:bookmarkEnd w:id="15"/>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Consolas" w:cs="Courier New" w:hAnsi="Consolas"/>
          <w:color w:val="008000"/>
          <w:sz w:val="23"/>
          <w:szCs w:val="23"/>
          <w:lang w:val="en-US" w:bidi="ar-SA" w:eastAsia="en-US"/>
        </w:rPr>
        <w:t>print</w:t>
      </w:r>
      <w:r>
        <w:rPr>
          <w:rFonts w:ascii="Consolas" w:cs="Courier New" w:hAnsi="Consolas"/>
          <w:sz w:val="23"/>
          <w:szCs w:val="23"/>
          <w:lang w:val="en-US" w:bidi="ar-SA" w:eastAsia="en-US"/>
        </w:rPr>
        <w:t>(f</w:t>
      </w:r>
      <w:r>
        <w:rPr>
          <w:rFonts w:ascii="Consolas" w:cs="Courier New" w:hAnsi="Consolas"/>
          <w:color w:val="bb2323"/>
          <w:sz w:val="23"/>
          <w:szCs w:val="23"/>
          <w:lang w:val="en-US" w:bidi="ar-SA" w:eastAsia="en-US"/>
        </w:rPr>
        <w:t xml:space="preserve">'There are </w:t>
      </w:r>
      <w:r>
        <w:rPr>
          <w:rFonts w:ascii="Consolas" w:cs="Courier New" w:hAnsi="Consolas"/>
          <w:b/>
          <w:bCs/>
          <w:color w:val="bb6688"/>
          <w:sz w:val="23"/>
          <w:szCs w:val="23"/>
          <w:lang w:val="en-US" w:bidi="ar-SA" w:eastAsia="en-US"/>
        </w:rPr>
        <w:t>{nRow}</w:t>
      </w:r>
      <w:r>
        <w:rPr>
          <w:rFonts w:ascii="Consolas" w:cs="Courier New" w:hAnsi="Consolas"/>
          <w:color w:val="bb2323"/>
          <w:sz w:val="23"/>
          <w:szCs w:val="23"/>
          <w:lang w:val="en-US" w:bidi="ar-SA" w:eastAsia="en-US"/>
        </w:rPr>
        <w:t xml:space="preserve"> rows and </w:t>
      </w:r>
      <w:r>
        <w:rPr>
          <w:rFonts w:ascii="Consolas" w:cs="Courier New" w:hAnsi="Consolas"/>
          <w:b/>
          <w:bCs/>
          <w:color w:val="bb6688"/>
          <w:sz w:val="23"/>
          <w:szCs w:val="23"/>
          <w:lang w:val="en-US" w:bidi="ar-SA" w:eastAsia="en-US"/>
        </w:rPr>
        <w:t>{nCol}</w:t>
      </w:r>
      <w:r>
        <w:rPr>
          <w:rFonts w:ascii="Consolas" w:cs="Courier New" w:hAnsi="Consolas"/>
          <w:color w:val="bb2323"/>
          <w:sz w:val="23"/>
          <w:szCs w:val="23"/>
          <w:lang w:val="en-US" w:bidi="ar-SA" w:eastAsia="en-US"/>
        </w:rPr>
        <w:t xml:space="preserve"> columns'</w:t>
      </w:r>
      <w:r>
        <w:rPr>
          <w:rFonts w:ascii="Consolas" w:cs="Courier New" w:hAnsi="Consolas"/>
          <w:sz w:val="23"/>
          <w:szCs w:val="23"/>
          <w:lang w:val="en-US" w:bidi="ar-SA" w:eastAsia="en-US"/>
        </w:rPr>
        <w:t>)</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sz w:val="23"/>
          <w:szCs w:val="23"/>
          <w:lang w:val="en-US" w:bidi="ar-SA" w:eastAsia="en-US"/>
        </w:rPr>
      </w:pPr>
      <w:r>
        <w:rPr>
          <w:rFonts w:ascii="Arial" w:cs="Arial" w:hAnsi="Arial"/>
          <w:b/>
          <w:color w:val="273239"/>
          <w:spacing w:val="3"/>
          <w:sz w:val="29"/>
          <w:szCs w:val="29"/>
          <w:lang w:val="en-US" w:bidi="ar-SA" w:eastAsia="en-US"/>
        </w:rPr>
        <w:t>Output</w:t>
      </w:r>
      <w:r>
        <w:rPr>
          <w:rFonts w:ascii="Arial" w:cs="Arial" w:hAnsi="Arial"/>
          <w:color w:val="273239"/>
          <w:spacing w:val="3"/>
          <w:sz w:val="29"/>
          <w:szCs w:val="29"/>
          <w:lang w:val="en-US" w:bidi="ar-SA" w:eastAsia="en-US"/>
        </w:rPr>
        <w:t>:</w:t>
      </w:r>
      <w:r>
        <w:rPr>
          <w:rFonts w:ascii="Consolas" w:cs="Courier New" w:hAnsi="Consolas"/>
          <w:color w:val="3c4043"/>
          <w:sz w:val="23"/>
          <w:szCs w:val="23"/>
          <w:lang w:val="en-US" w:bidi="ar-SA" w:eastAsia="en-US"/>
        </w:rPr>
        <w:t xml:space="preserve"> There are 1000 rows and 31 columns</w:t>
      </w: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3"/>
          <w:szCs w:val="23"/>
          <w:lang w:val="en-US" w:bidi="ar-SA" w:eastAsia="en-US"/>
        </w:rPr>
      </w:pPr>
      <w:r>
        <w:rPr>
          <w:rFonts w:ascii="Arial" w:cs="Arial" w:hAnsi="Arial"/>
          <w:b/>
          <w:color w:val="273239"/>
          <w:spacing w:val="3"/>
          <w:sz w:val="27"/>
          <w:szCs w:val="27"/>
          <w:lang w:val="en-US" w:bidi="ar-SA" w:eastAsia="en-US"/>
        </w:rPr>
        <w:t>Step3:</w:t>
      </w:r>
      <w:r>
        <w:rPr>
          <w:rFonts w:ascii="Consolas" w:cs="Courier New" w:hAnsi="Consolas"/>
          <w:sz w:val="23"/>
          <w:szCs w:val="23"/>
          <w:lang w:val="en-US" w:bidi="ar-SA" w:eastAsia="en-US"/>
        </w:rPr>
        <w:t xml:space="preserve"> df</w:t>
      </w:r>
      <w:r>
        <w:rPr>
          <w:rFonts w:ascii="Consolas" w:cs="Courier New" w:hAnsi="Consolas"/>
          <w:color w:val="055be0"/>
          <w:sz w:val="23"/>
          <w:szCs w:val="23"/>
          <w:lang w:val="en-US" w:bidi="ar-SA" w:eastAsia="en-US"/>
        </w:rPr>
        <w:t>.</w:t>
      </w:r>
      <w:r>
        <w:rPr>
          <w:rFonts w:ascii="Consolas" w:cs="Courier New" w:hAnsi="Consolas"/>
          <w:sz w:val="23"/>
          <w:szCs w:val="23"/>
          <w:lang w:val="en-US" w:bidi="ar-SA" w:eastAsia="en-US"/>
        </w:rPr>
        <w:t>info()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hAnsi="Arial"/>
          <w:b/>
          <w:color w:val="273239"/>
          <w:spacing w:val="3"/>
          <w:sz w:val="29"/>
          <w:szCs w:val="29"/>
          <w:lang w:val="en-US"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Arial" w:cs="Arial" w:hAnsi="Arial"/>
          <w:b/>
          <w:color w:val="273239"/>
          <w:spacing w:val="3"/>
          <w:sz w:val="29"/>
          <w:szCs w:val="29"/>
          <w:lang w:val="en-US" w:bidi="ar-SA" w:eastAsia="en-US"/>
        </w:rPr>
        <w:t>Output:</w:t>
      </w:r>
      <w:r>
        <w:rPr>
          <w:rFonts w:ascii="Consolas" w:cs="Courier New" w:hAnsi="Consolas"/>
          <w:color w:val="3c4043"/>
          <w:sz w:val="23"/>
          <w:szCs w:val="23"/>
          <w:lang w:val="en-US" w:bidi="ar-SA" w:eastAsia="en-US"/>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Data columns (total 31 columns):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   Column  Non-Null Count   Dtype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  --------------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0   Time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   V1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   V2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3   V3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4   V4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5   V5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6   V6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7   V7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8   V8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9   V9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10  V10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11  V11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12  V12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13  V13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14  V14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15  V15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16  V16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17  V17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18  V18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19  V19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20  V20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21  V21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22  V22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23  V23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24  V24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25  V25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26  V26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27  V27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28  V28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29  Amount  284807 non-null  float64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 xml:space="preserve"> 30  Class   284807 non-null  int64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r>
        <w:rPr>
          <w:rFonts w:ascii="Consolas" w:cs="Courier New" w:hAnsi="Consolas"/>
          <w:color w:val="3c4043"/>
          <w:sz w:val="23"/>
          <w:szCs w:val="23"/>
          <w:lang w:val="en-US" w:bidi="ar-SA" w:eastAsia="en-US"/>
        </w:rPr>
        <w:t>dtypes: float64(30), int64(1)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Consolas" w:cs="Courier New" w:hAnsi="Consolas"/>
          <w:color w:val="3c4043"/>
          <w:sz w:val="23"/>
          <w:szCs w:val="23"/>
          <w:lang w:val="en-US" w:bidi="ar-SA" w:eastAsia="en-US"/>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textAlignment w:val="baseline"/>
        <w:rPr>
          <w:rFonts w:ascii="Arial" w:cs="Arial" w:hAnsi="Arial"/>
          <w:b/>
          <w:color w:val="273239"/>
          <w:spacing w:val="3"/>
          <w:sz w:val="29"/>
          <w:szCs w:val="29"/>
          <w:lang w:val="en-US" w:bidi="ar-SA" w:eastAsia="en-US"/>
        </w:rPr>
      </w:pPr>
    </w:p>
    <w:p>
      <w:pPr>
        <w:pStyle w:val="style0"/>
        <w:shd w:val="clear" w:color="auto" w:fill="ffffff"/>
        <w:spacing w:after="0" w:lineRule="auto" w:line="240"/>
        <w:textAlignment w:val="baseline"/>
        <w:rPr>
          <w:rFonts w:ascii="Arial" w:cs="Arial" w:hAnsi="Arial"/>
          <w:color w:val="273239"/>
          <w:spacing w:val="3"/>
          <w:sz w:val="29"/>
          <w:szCs w:val="29"/>
          <w:lang w:val="en-US" w:bidi="ar-SA" w:eastAsia="en-US"/>
        </w:rPr>
      </w:pPr>
    </w:p>
    <w:p>
      <w:pPr>
        <w:pStyle w:val="style0"/>
        <w:shd w:val="clear" w:color="auto" w:fill="ffffff"/>
        <w:spacing w:after="201" w:lineRule="auto" w:line="240"/>
        <w:rPr>
          <w:rFonts w:ascii="Arial" w:cs="Arial" w:hAnsi="Arial"/>
          <w:sz w:val="23"/>
          <w:szCs w:val="23"/>
          <w:lang w:val="en-US" w:bidi="ar-SA" w:eastAsia="en-US"/>
        </w:rPr>
      </w:pPr>
      <w:r>
        <w:rPr>
          <w:rFonts w:ascii="Arial" w:cs="Arial" w:hAnsi="Arial"/>
          <w:b/>
          <w:bCs/>
          <w:sz w:val="23"/>
          <w:szCs w:val="28"/>
          <w:lang w:val="en-US" w:bidi="ar-SA" w:eastAsia="en-US"/>
        </w:rPr>
        <w:t>Scaling the feature (Amount) since it has not undergone PCA</w:t>
      </w:r>
    </w:p>
    <w:p>
      <w:pPr>
        <w:pStyle w:val="style0"/>
        <w:shd w:val="clear" w:color="auto" w:fill="ffffff"/>
        <w:spacing w:after="268" w:lineRule="auto" w:line="240"/>
        <w:rPr>
          <w:rFonts w:ascii="Arial" w:cs="Arial" w:hAnsi="Arial"/>
          <w:sz w:val="23"/>
          <w:szCs w:val="23"/>
          <w:lang w:val="en-US" w:bidi="ar-SA" w:eastAsia="en-US"/>
        </w:rPr>
      </w:pPr>
      <w:r>
        <w:rPr>
          <w:rFonts w:ascii="Arial" w:cs="Arial" w:hAnsi="Arial"/>
          <w:sz w:val="23"/>
          <w:szCs w:val="23"/>
          <w:lang w:val="en-US" w:bidi="ar-SA" w:eastAsia="en-US"/>
        </w:rPr>
        <w:t>StandardScaler scales and centers features (variables) so that the have a mean of 0 and standard deviation of 1. This ensures that all features have the same scale. Algorithms like Support Vector Machine and k-means clustering are particularly sensitive to feature scaling. Standard scaler also improves the performance, stability and interpretability of machine learning models by ensuring that feature are on consistent scales.</w:t>
      </w:r>
    </w:p>
    <w:bookmarkStart w:id="16" w:name="kln-41"/>
    <w:bookmarkEnd w:id="16"/>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0"/>
          <w:szCs w:val="20"/>
          <w:lang w:val="en-US" w:bidi="ar-SA" w:eastAsia="en-US"/>
        </w:rPr>
      </w:pPr>
      <w:r>
        <w:rPr>
          <w:rFonts w:ascii="Consolas" w:cs="Courier New" w:hAnsi="Consolas"/>
          <w:sz w:val="20"/>
          <w:szCs w:val="20"/>
          <w:lang w:val="en-US" w:bidi="ar-SA" w:eastAsia="en-US"/>
        </w:rPr>
        <w:t>scaler</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 xml:space="preserve"> StandardScaler()</w:t>
      </w:r>
    </w:p>
    <w:bookmarkStart w:id="17" w:name="kln-42"/>
    <w:bookmarkEnd w:id="17"/>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urier New" w:hAnsi="Consolas"/>
          <w:sz w:val="20"/>
          <w:szCs w:val="20"/>
          <w:lang w:val="en-US" w:bidi="ar-SA" w:eastAsia="en-US"/>
        </w:rPr>
      </w:pPr>
      <w:r>
        <w:rPr>
          <w:rFonts w:ascii="Consolas" w:cs="Courier New" w:hAnsi="Consolas"/>
          <w:sz w:val="20"/>
          <w:szCs w:val="20"/>
          <w:lang w:val="en-US" w:bidi="ar-SA" w:eastAsia="en-US"/>
        </w:rPr>
        <w:t>df[</w:t>
      </w:r>
      <w:r>
        <w:rPr>
          <w:rFonts w:ascii="Consolas" w:cs="Courier New" w:hAnsi="Consolas"/>
          <w:color w:val="bb2323"/>
          <w:sz w:val="20"/>
          <w:szCs w:val="20"/>
          <w:lang w:val="en-US" w:bidi="ar-SA" w:eastAsia="en-US"/>
        </w:rPr>
        <w:t>'Amount'</w:t>
      </w:r>
      <w:r>
        <w:rPr>
          <w:rFonts w:ascii="Consolas" w:cs="Courier New" w:hAnsi="Consolas"/>
          <w:sz w:val="20"/>
          <w:szCs w:val="20"/>
          <w:lang w:val="en-US" w:bidi="ar-SA" w:eastAsia="en-US"/>
        </w:rPr>
        <w:t>]</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 xml:space="preserve"> scaler</w:t>
      </w:r>
      <w:r>
        <w:rPr>
          <w:rFonts w:ascii="Consolas" w:cs="Courier New" w:hAnsi="Consolas"/>
          <w:color w:val="055be0"/>
          <w:sz w:val="20"/>
          <w:szCs w:val="20"/>
          <w:lang w:val="en-US" w:bidi="ar-SA" w:eastAsia="en-US"/>
        </w:rPr>
        <w:t>.</w:t>
      </w:r>
      <w:r>
        <w:rPr>
          <w:rFonts w:ascii="Consolas" w:cs="Courier New" w:hAnsi="Consolas"/>
          <w:sz w:val="20"/>
          <w:szCs w:val="20"/>
          <w:lang w:val="en-US" w:bidi="ar-SA" w:eastAsia="en-US"/>
        </w:rPr>
        <w:t>fit_transform(df[[</w:t>
      </w:r>
      <w:r>
        <w:rPr>
          <w:rFonts w:ascii="Consolas" w:cs="Courier New" w:hAnsi="Consolas"/>
          <w:color w:val="bb2323"/>
          <w:sz w:val="20"/>
          <w:szCs w:val="20"/>
          <w:lang w:val="en-US" w:bidi="ar-SA" w:eastAsia="en-US"/>
        </w:rPr>
        <w:t>'Amount'</w:t>
      </w:r>
      <w:r>
        <w:rPr>
          <w:rFonts w:ascii="Consolas" w:cs="Courier New" w:hAnsi="Consolas"/>
          <w:sz w:val="20"/>
          <w:szCs w:val="20"/>
          <w:lang w:val="en-US" w:bidi="ar-SA" w:eastAsia="en-US"/>
        </w:rPr>
        <w:t>]])</w:t>
      </w:r>
    </w:p>
    <w:bookmarkStart w:id="18" w:name="kln-43"/>
    <w:bookmarkEnd w:id="18"/>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Consolas" w:cs="Courier New" w:hAnsi="Consolas"/>
          <w:sz w:val="20"/>
          <w:szCs w:val="20"/>
          <w:lang w:val="en-US" w:bidi="ar-SA" w:eastAsia="en-US"/>
        </w:rPr>
      </w:pPr>
      <w:r>
        <w:rPr>
          <w:rFonts w:ascii="Consolas" w:cs="Courier New" w:hAnsi="Consolas"/>
          <w:sz w:val="20"/>
          <w:szCs w:val="20"/>
          <w:lang w:val="en-US" w:bidi="ar-SA" w:eastAsia="en-US"/>
        </w:rPr>
        <w:t>display(df)</w:t>
      </w:r>
    </w:p>
    <w:tbl>
      <w:tblPr>
        <w:tblStyle w:val="style105"/>
        <w:tblW w:w="0" w:type="auto"/>
        <w:tblInd w:w="0" w:type="dxa"/>
        <w:tblBorders>
          <w:top w:val="outset" w:sz="2" w:space="0" w:color="auto"/>
          <w:left w:val="outset" w:sz="2" w:space="0" w:color="auto"/>
          <w:bottom w:val="outset" w:sz="2" w:space="0" w:color="auto"/>
          <w:right w:val="single" w:sz="6" w:space="0" w:color="auto"/>
          <w:insideH w:val="none" w:sz="0" w:space="0" w:color="auto"/>
          <w:insideV w:val="none" w:sz="0" w:space="0" w:color="auto"/>
        </w:tblBorders>
        <w:shd w:val="clear" w:color="auto" w:fill="ffffff"/>
        <w:tblCellMar>
          <w:top w:w="15" w:type="dxa"/>
          <w:left w:w="15" w:type="dxa"/>
          <w:bottom w:w="15" w:type="dxa"/>
          <w:right w:w="15" w:type="dxa"/>
        </w:tblCellMar>
      </w:tblPr>
      <w:tblGrid>
        <w:gridCol w:w="716"/>
        <w:gridCol w:w="828"/>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1104"/>
        <w:gridCol w:w="762"/>
      </w:tblGrid>
      <w:tr>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Amount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Class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-1.359807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-0.072781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2.536347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1.378155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-0.338321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0.239599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0.098698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0.363787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0.090794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-0.551600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-0.617801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-0.991390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-0.311169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1.468177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-0.470401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0.207971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0.025791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0.251412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-0.018307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0.277838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-0.110474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0.066928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0.128539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-0.189115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0.133558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0.469380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1.191857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0.266151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0.166480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0.448154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-0.082361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-0.078803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0.085102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-0.255425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-0.166974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1.612727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1.065235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0.489095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-0.143772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0.635558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0.463917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-0.114805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-0.183361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-0.145783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-0.069083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-0.225775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-0.638672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0.101288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-0.339846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0.167170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0.125895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-0.008983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0.014724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-0.327088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-1.358354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-1.340163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1.773209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0.379780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-0.503198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1.800499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0.791461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0.247676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-1.514654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0.207643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0.624501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0.066084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0.717293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-0.165946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2.345865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-2.890083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1.109969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-0.121359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-2.261857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0.524980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0.247998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0.771679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0.909412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-0.689281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-0.327642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-0.139097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-0.055353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-0.059752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1.710945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-0.966272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-0.185226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1.792993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-0.863291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-0.010309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1.247203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0.237609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0.377436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-1.387024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-0.054952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-0.226487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0.178228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0.507757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-0.287924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-0.631418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-1.059647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-0.684093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1.965775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-1.232622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-0.208038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-0.108300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0.005274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-0.190321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-1.175575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0.647376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-0.221929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0.062723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0.061458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0.327791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-1.158233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0.877737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1.548718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0.403034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-0.407193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0.095921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0.592941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-0.270533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0.817739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0.753074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-0.822843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0.538196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1.345852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0.175121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-0.451449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-0.237033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-0.038195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0.803487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0.408542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-0.009431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0.798278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-0.137458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0.141267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-0.206010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0.502292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0.219422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0.215153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0.037727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1.178755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0.596025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0.074131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2.542393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0.450685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-0.179355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0.326365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-0.234949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0.473040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0.331248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-0.406853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-3.076411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1.421080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1.885435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-0.335264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0.700895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-0.076694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0.158451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-0.815829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-0.098736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-0.228112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-0.561559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-0.182781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-0.523241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0.667142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0.015699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-0.067238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0.008709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-0.053341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1.228455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0.049488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1.022099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0.386471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-0.973228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-1.067822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-0.383162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-0.205407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1.699304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-0.531014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0.950229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-2.357223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1.395353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1.606754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0.553204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0.429342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0.452575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-0.216733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-0.365549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-0.322912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-0.730294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0.205601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0.686302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-0.071008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0.729846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-0.092276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-0.275645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0.744625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2.334822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-0.408046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-0.999231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-0.629294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-0.377212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0.481230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1.599496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-1.586419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0.107872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-2.325503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1.170943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1.271288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-1.118945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0.345479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0.722130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-0.641398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-0.263964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-0.116821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-0.141219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-0.026115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0.712719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-0.372964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0.750323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-0.107875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0.031272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-1.529666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1.475870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1.507624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-0.662935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-1.037152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-1.159860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-0.303219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0.745766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0.946896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-1.373455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0.433736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-2.364680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1.342560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2.038849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-0.099721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0.782406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0.567083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-0.049721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-0.862833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-0.239655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-0.634088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0.100631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0.669449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-0.269750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0.611964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-0.169789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0.007846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-0.319716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15012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-1.181721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1.485264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1.958715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2.587943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-0.504092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-0.126697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0.939038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0.175638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-0.756318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-0.482658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0.765963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-1.898121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3.334734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1.668615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-0.179474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0.316425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0.566027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-0.492420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0.317257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-0.010641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-0.191361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0.204004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0.663928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0.288780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-0.033612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-0.142682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0.028149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0.521744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7" w:type="dxa"/>
              <w:left w:w="134" w:type="dxa"/>
              <w:bottom w:w="67" w:type="dxa"/>
              <w:right w:w="134" w:type="dxa"/>
            </w:tcMar>
            <w:vAlign w:val="center"/>
          </w:tcPr>
          <w:p>
            <w:pPr>
              <w:pStyle w:val="style0"/>
              <w:spacing w:before="268" w:after="402" w:lineRule="auto" w:line="240"/>
              <w:rPr>
                <w:sz w:val="20"/>
                <w:szCs w:val="20"/>
                <w:lang w:val="en-US" w:bidi="ar-SA" w:eastAsia="en-US"/>
              </w:rPr>
            </w:pPr>
            <w:r>
              <w:rPr>
                <w:sz w:val="20"/>
                <w:szCs w:val="20"/>
                <w:lang w:val="en-US" w:bidi="ar-SA" w:eastAsia="en-US"/>
              </w:rPr>
              <w:t>0</w:t>
            </w:r>
          </w:p>
        </w:tc>
      </w:tr>
    </w:tbl>
    <w:p>
      <w:pPr>
        <w:pStyle w:val="style0"/>
        <w:spacing w:after="268" w:lineRule="auto" w:line="240"/>
        <w:rPr>
          <w:rFonts w:ascii="Arial" w:cs="Arial" w:hAnsi="Arial"/>
          <w:sz w:val="23"/>
          <w:szCs w:val="23"/>
          <w:lang w:val="en-US" w:bidi="ar-SA" w:eastAsia="en-US"/>
        </w:rPr>
      </w:pPr>
      <w:r>
        <w:rPr>
          <w:rFonts w:ascii="Arial" w:cs="Arial" w:hAnsi="Arial"/>
          <w:sz w:val="23"/>
          <w:szCs w:val="23"/>
          <w:lang w:val="en-US" w:bidi="ar-SA" w:eastAsia="en-US"/>
        </w:rPr>
        <w:t>10000 rows × 31 columns</w:t>
      </w:r>
    </w:p>
    <w:p>
      <w:pPr>
        <w:pStyle w:val="style0"/>
        <w:spacing w:after="200" w:lineRule="auto" w:line="276"/>
        <w:jc w:val="center"/>
        <w:rPr>
          <w:rFonts w:ascii="Calibri" w:cs="Calibri" w:eastAsia="Calibri" w:hAnsi="Calibri"/>
          <w:b/>
          <w:sz w:val="44"/>
          <w:szCs w:val="44"/>
          <w:lang w:val="en-US" w:bidi="ar-SA" w:eastAsia="en-US"/>
        </w:rPr>
        <w:sectPr>
          <w:pgSz w:w="12240" w:h="15840" w:orient="portrait"/>
          <w:pgMar w:top="1440" w:right="1440" w:bottom="1440" w:left="1440" w:header="720" w:footer="720" w:gutter="0"/>
          <w:cols w:space="720" w:num="1"/>
          <w:docGrid w:linePitch="360" w:charSpace="0"/>
        </w:sectPr>
      </w:pPr>
    </w:p>
    <w:p>
      <w:pPr>
        <w:pStyle w:val="style0"/>
        <w:widowControl w:val="false"/>
        <w:autoSpaceDE w:val="false"/>
        <w:autoSpaceDN w:val="false"/>
        <w:spacing w:before="0" w:after="0" w:lineRule="exact" w:line="209"/>
        <w:ind w:left="0" w:right="0"/>
        <w:jc w:val="left"/>
        <w:rPr>
          <w:rFonts w:cs="Calibri" w:eastAsia="Calibri" w:hAnsi="Calibri"/>
          <w:sz w:val="20"/>
          <w:szCs w:val="31"/>
          <w:lang w:val="en-US" w:bidi="ar-SA" w:eastAsia="en-US"/>
        </w:rPr>
      </w:pPr>
      <w:r>
        <w:rPr/>
        <w:drawing>
          <wp:anchor distT="0" distB="0" distL="0" distR="0" simplePos="false" relativeHeight="13" behindDoc="true" locked="false" layoutInCell="true" allowOverlap="true">
            <wp:simplePos x="0" y="0"/>
            <wp:positionH relativeFrom="page">
              <wp:posOffset>0</wp:posOffset>
            </wp:positionH>
            <wp:positionV relativeFrom="page">
              <wp:posOffset>190500</wp:posOffset>
            </wp:positionV>
            <wp:extent cx="3486150" cy="3727450"/>
            <wp:effectExtent l="0" t="0" r="0" b="0"/>
            <wp:wrapNone/>
            <wp:docPr id="1030"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
                    <pic:cNvPicPr/>
                  </pic:nvPicPr>
                  <pic:blipFill>
                    <a:blip r:embed="rId4" cstate="print"/>
                    <a:srcRect l="0" t="0" r="0" b="0"/>
                    <a:stretch/>
                  </pic:blipFill>
                  <pic:spPr>
                    <a:xfrm rot="0">
                      <a:off x="0" y="0"/>
                      <a:ext cx="3486150" cy="3727450"/>
                    </a:xfrm>
                    <a:prstGeom prst="rect"/>
                  </pic:spPr>
                </pic:pic>
              </a:graphicData>
            </a:graphic>
          </wp:anchor>
        </w:drawing>
      </w:r>
      <w:r>
        <w:rPr>
          <w:rFonts w:ascii="Times New Roman"/>
          <w:position w:val="-3"/>
          <w:sz w:val="20"/>
        </w:rPr>
      </w:r>
      <w:r>
        <w:rPr>
          <w:rFonts w:ascii="Times New Roman"/>
          <w:position w:val="-3"/>
          <w:sz w:val="20"/>
        </w:rPr>
      </w:r>
      <w:r>
        <w:rPr>
          <w:rFonts w:ascii="Times New Roman"/>
          <w:position w:val="-3"/>
          <w:sz w:val="20"/>
        </w:rPr>
      </w:r>
      <w:r>
        <w:rPr>
          <w:rFonts w:ascii="Times New Roman"/>
          <w:position w:val="-3"/>
          <w:sz w:val="20"/>
        </w:rPr>
        <w:pict>
          <v:group id="1031" filled="f" stroked="f" style="margin-left:0.0pt;margin-top:0.0pt;width:396.7pt;height:10.5pt;mso-wrap-distance-left:0.0pt;mso-wrap-distance-right:0.0pt;visibility:visible;" coordsize="21600,21600">
            <v:shape id="1032" coordsize="21600,21600" path="m21600,0l0,0,0,0,0,21551,0,21551,21600,21551,21600,21551,21600,0xe" fillcolor="#da7461" stroked="t" style="position:absolute;left:0;top:0;width:21600;height:21600;z-index:4;mso-position-horizontal-relative:text;mso-position-vertical-relative:text;mso-width-relative:page;mso-height-relative:page;visibility:visible;">
              <v:fill/>
              <v:path textboxrect="0,0,21600,21600"/>
            </v:shape>
            <w10:anchorlock/>
            <v:fill rotate="true"/>
          </v:group>
        </w:pict>
      </w:r>
      <w:r>
        <w:rPr>
          <w:rFonts w:ascii="Times New Roman"/>
          <w:position w:val="-3"/>
          <w:sz w:val="20"/>
        </w:rPr>
      </w:r>
      <w:r>
        <w:rPr>
          <w:rFonts w:ascii="Times New Roman"/>
          <w:position w:val="-3"/>
          <w:sz w:val="20"/>
        </w:rPr>
      </w:r>
    </w:p>
    <w:p>
      <w:pPr>
        <w:pStyle w:val="style0"/>
        <w:widowControl w:val="false"/>
        <w:autoSpaceDE w:val="false"/>
        <w:autoSpaceDN w:val="false"/>
        <w:spacing w:before="523" w:after="0" w:lineRule="auto" w:line="240"/>
        <w:ind w:left="0" w:right="0"/>
        <w:jc w:val="left"/>
        <w:rPr>
          <w:rFonts w:cs="Calibri" w:eastAsia="Calibri" w:hAnsi="Calibri"/>
          <w:sz w:val="52"/>
          <w:szCs w:val="31"/>
          <w:lang w:val="en-US" w:bidi="ar-SA" w:eastAsia="en-US"/>
        </w:rPr>
      </w:pPr>
    </w:p>
    <w:bookmarkStart w:id="19" w:name="Slide 1: CREDIT CARD FRAUD DETECTION IN "/>
    <w:bookmarkEnd w:id="19"/>
    <w:p>
      <w:pPr>
        <w:pStyle w:val="style0"/>
        <w:widowControl w:val="false"/>
        <w:autoSpaceDE w:val="false"/>
        <w:autoSpaceDN w:val="false"/>
        <w:spacing w:before="1" w:after="0" w:lineRule="exact" w:line="581"/>
        <w:ind w:left="4337" w:right="0" w:firstLine="0"/>
        <w:jc w:val="left"/>
        <w:rPr>
          <w:rFonts w:ascii="Calibri" w:cs="Calibri" w:eastAsia="Calibri" w:hAnsi="Calibri"/>
          <w:b/>
          <w:sz w:val="52"/>
          <w:szCs w:val="22"/>
          <w:lang w:val="en-US" w:bidi="ar-SA" w:eastAsia="en-US"/>
        </w:rPr>
      </w:pPr>
      <w:r>
        <w:rPr>
          <w:rFonts w:ascii="Calibri" w:cs="Calibri" w:eastAsia="Calibri" w:hAnsi="Calibri"/>
          <w:b/>
          <w:color w:val="424242"/>
          <w:sz w:val="52"/>
          <w:szCs w:val="22"/>
          <w:lang w:val="en-US" w:bidi="ar-SA" w:eastAsia="en-US"/>
        </w:rPr>
        <w:t>C</w:t>
      </w:r>
      <w:r>
        <w:rPr>
          <w:rFonts w:ascii="Calibri" w:cs="Calibri" w:eastAsia="Calibri" w:hAnsi="Calibri"/>
          <w:b/>
          <w:color w:val="424242"/>
          <w:spacing w:val="-49"/>
          <w:sz w:val="52"/>
          <w:szCs w:val="22"/>
          <w:lang w:val="en-US" w:bidi="ar-SA" w:eastAsia="en-US"/>
        </w:rPr>
        <w:t xml:space="preserve"> </w:t>
      </w:r>
      <w:r>
        <w:rPr>
          <w:rFonts w:ascii="Calibri" w:cs="Calibri" w:eastAsia="Calibri" w:hAnsi="Calibri"/>
          <w:b/>
          <w:color w:val="424242"/>
          <w:spacing w:val="46"/>
          <w:sz w:val="52"/>
          <w:szCs w:val="22"/>
          <w:lang w:val="en-US" w:bidi="ar-SA" w:eastAsia="en-US"/>
        </w:rPr>
        <w:t>REDI</w:t>
      </w:r>
      <w:r>
        <w:rPr>
          <w:rFonts w:ascii="Calibri" w:cs="Calibri" w:eastAsia="Calibri" w:hAnsi="Calibri" w:hint="default"/>
          <w:b/>
          <w:color w:val="424242"/>
          <w:spacing w:val="46"/>
          <w:sz w:val="52"/>
          <w:szCs w:val="22"/>
          <w:lang w:val="en-US" w:bidi="ar-SA" w:eastAsia="en-US"/>
        </w:rPr>
        <w:t>T</w:t>
      </w:r>
      <w:r>
        <w:rPr>
          <w:rFonts w:ascii="Calibri" w:cs="Calibri" w:eastAsia="Calibri" w:hAnsi="Calibri"/>
          <w:b/>
          <w:color w:val="424242"/>
          <w:spacing w:val="29"/>
          <w:sz w:val="52"/>
          <w:szCs w:val="22"/>
          <w:lang w:val="en-US" w:bidi="ar-SA" w:eastAsia="en-US"/>
        </w:rPr>
        <w:t xml:space="preserve"> </w:t>
      </w:r>
      <w:r>
        <w:rPr>
          <w:rFonts w:ascii="Calibri" w:cs="Calibri" w:eastAsia="Calibri" w:hAnsi="Calibri"/>
          <w:b/>
          <w:color w:val="424242"/>
          <w:sz w:val="52"/>
          <w:szCs w:val="22"/>
          <w:lang w:val="en-US" w:bidi="ar-SA" w:eastAsia="en-US"/>
        </w:rPr>
        <w:t>C</w:t>
      </w:r>
      <w:r>
        <w:rPr>
          <w:rFonts w:ascii="Calibri" w:cs="Calibri" w:eastAsia="Calibri" w:hAnsi="Calibri"/>
          <w:b/>
          <w:color w:val="424242"/>
          <w:spacing w:val="-49"/>
          <w:sz w:val="52"/>
          <w:szCs w:val="22"/>
          <w:lang w:val="en-US" w:bidi="ar-SA" w:eastAsia="en-US"/>
        </w:rPr>
        <w:t xml:space="preserve"> </w:t>
      </w:r>
      <w:r>
        <w:rPr>
          <w:rFonts w:ascii="Calibri" w:cs="Calibri" w:eastAsia="Calibri" w:hAnsi="Calibri"/>
          <w:b/>
          <w:color w:val="424242"/>
          <w:spacing w:val="39"/>
          <w:sz w:val="52"/>
          <w:szCs w:val="22"/>
          <w:lang w:val="en-US" w:bidi="ar-SA" w:eastAsia="en-US"/>
        </w:rPr>
        <w:t>ARD</w:t>
      </w:r>
      <w:r>
        <w:rPr>
          <w:rFonts w:ascii="Calibri" w:cs="Calibri" w:eastAsia="Calibri" w:hAnsi="Calibri"/>
          <w:b/>
          <w:color w:val="424242"/>
          <w:spacing w:val="23"/>
          <w:sz w:val="52"/>
          <w:szCs w:val="22"/>
          <w:lang w:val="en-US" w:bidi="ar-SA" w:eastAsia="en-US"/>
        </w:rPr>
        <w:t xml:space="preserve">  </w:t>
      </w:r>
      <w:r>
        <w:rPr>
          <w:rFonts w:ascii="Calibri" w:cs="Calibri" w:eastAsia="Calibri" w:hAnsi="Calibri"/>
          <w:b/>
          <w:color w:val="424242"/>
          <w:spacing w:val="45"/>
          <w:sz w:val="52"/>
          <w:szCs w:val="22"/>
          <w:lang w:val="en-US" w:bidi="ar-SA" w:eastAsia="en-US"/>
        </w:rPr>
        <w:t>FRAUD</w:t>
      </w:r>
    </w:p>
    <w:p>
      <w:pPr>
        <w:pStyle w:val="style0"/>
        <w:widowControl w:val="false"/>
        <w:autoSpaceDE w:val="false"/>
        <w:autoSpaceDN w:val="false"/>
        <w:spacing w:before="20" w:after="0" w:lineRule="auto" w:line="204"/>
        <w:ind w:left="5103" w:right="623" w:firstLine="0"/>
        <w:jc w:val="left"/>
        <w:rPr>
          <w:rFonts w:ascii="Calibri" w:cs="Calibri" w:eastAsia="Calibri" w:hAnsi="Calibri"/>
          <w:b/>
          <w:sz w:val="52"/>
          <w:szCs w:val="22"/>
          <w:lang w:val="en-US" w:bidi="ar-SA" w:eastAsia="en-US"/>
        </w:rPr>
      </w:pPr>
      <w:r>
        <w:rPr/>
        <mc:AlternateContent>
          <mc:Choice Requires="wps">
            <w:drawing>
              <wp:anchor distT="0" distB="0" distL="0" distR="0" simplePos="false" relativeHeight="2" behindDoc="false" locked="false" layoutInCell="true" allowOverlap="true">
                <wp:simplePos x="0" y="0"/>
                <wp:positionH relativeFrom="page">
                  <wp:posOffset>6829425</wp:posOffset>
                </wp:positionH>
                <wp:positionV relativeFrom="paragraph">
                  <wp:posOffset>1416685</wp:posOffset>
                </wp:positionV>
                <wp:extent cx="133350" cy="1277620"/>
                <wp:effectExtent l="0" t="0" r="0" b="0"/>
                <wp:wrapNone/>
                <wp:docPr id="1034"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1277620"/>
                        </a:xfrm>
                        <a:custGeom>
                          <a:avLst/>
                          <a:gdLst/>
                          <a:ahLst/>
                          <a:rect l="l" t="t" r="r" b="b"/>
                          <a:pathLst>
                            <a:path w="133350" h="1277620" stroke="1">
                              <a:moveTo>
                                <a:pt x="132829" y="0"/>
                              </a:moveTo>
                              <a:lnTo>
                                <a:pt x="0" y="0"/>
                              </a:lnTo>
                              <a:lnTo>
                                <a:pt x="0" y="1277112"/>
                              </a:lnTo>
                              <a:lnTo>
                                <a:pt x="132829" y="1277112"/>
                              </a:lnTo>
                              <a:lnTo>
                                <a:pt x="132829" y="0"/>
                              </a:lnTo>
                              <a:close/>
                            </a:path>
                          </a:pathLst>
                        </a:custGeom>
                        <a:solidFill>
                          <a:srgbClr val="da7461"/>
                        </a:solidFill>
                      </wps:spPr>
                      <wps:bodyPr>
                        <a:prstTxWarp prst="textNoShape"/>
                      </wps:bodyPr>
                    </wps:wsp>
                  </a:graphicData>
                </a:graphic>
              </wp:anchor>
            </w:drawing>
          </mc:Choice>
          <mc:Fallback>
            <w:pict>
              <v:shape id="1034" coordsize="133350,1277620" path="m132829,0l0,0l0,1277112l132829,1277112l132829,0xe" fillcolor="#da7461" stroked="f" style="position:absolute;margin-left:537.75pt;margin-top:111.55pt;width:10.5pt;height:100.6pt;z-index:2;mso-position-horizontal-relative:page;mso-position-vertical-relative:text;mso-width-relative:page;mso-height-relative:page;mso-wrap-distance-left:0.0pt;mso-wrap-distance-right:0.0pt;visibility:visible;">
                <v:fill/>
                <v:path textboxrect="0,0,133350,1277620" o:connectlocs=""/>
              </v:shape>
            </w:pict>
          </mc:Fallback>
        </mc:AlternateContent>
      </w:r>
      <w:r>
        <w:rPr>
          <w:rFonts w:ascii="Calibri" w:cs="Calibri" w:eastAsia="Calibri" w:hAnsi="Calibri"/>
          <w:b/>
          <w:color w:val="424242"/>
          <w:sz w:val="52"/>
          <w:szCs w:val="22"/>
          <w:lang w:val="en-US" w:bidi="ar-SA" w:eastAsia="en-US"/>
        </w:rPr>
        <w:t>D</w:t>
      </w:r>
      <w:r>
        <w:rPr>
          <w:rFonts w:ascii="Calibri" w:cs="Calibri" w:eastAsia="Calibri" w:hAnsi="Calibri"/>
          <w:b/>
          <w:color w:val="424242"/>
          <w:spacing w:val="-44"/>
          <w:sz w:val="52"/>
          <w:szCs w:val="22"/>
          <w:lang w:val="en-US" w:bidi="ar-SA" w:eastAsia="en-US"/>
        </w:rPr>
        <w:t xml:space="preserve"> </w:t>
      </w:r>
      <w:r>
        <w:rPr>
          <w:rFonts w:ascii="Calibri" w:cs="Calibri" w:eastAsia="Calibri" w:hAnsi="Calibri"/>
          <w:b/>
          <w:color w:val="424242"/>
          <w:sz w:val="52"/>
          <w:szCs w:val="22"/>
          <w:lang w:val="en-US" w:bidi="ar-SA" w:eastAsia="en-US"/>
        </w:rPr>
        <w:t>E</w:t>
      </w:r>
      <w:r>
        <w:rPr>
          <w:rFonts w:ascii="Calibri" w:cs="Calibri" w:eastAsia="Calibri" w:hAnsi="Calibri"/>
          <w:b/>
          <w:color w:val="424242"/>
          <w:spacing w:val="-44"/>
          <w:sz w:val="52"/>
          <w:szCs w:val="22"/>
          <w:lang w:val="en-US" w:bidi="ar-SA" w:eastAsia="en-US"/>
        </w:rPr>
        <w:t xml:space="preserve"> </w:t>
      </w:r>
      <w:r>
        <w:rPr>
          <w:rFonts w:ascii="Calibri" w:cs="Calibri" w:eastAsia="Calibri" w:hAnsi="Calibri"/>
          <w:b/>
          <w:color w:val="424242"/>
          <w:sz w:val="52"/>
          <w:szCs w:val="22"/>
          <w:lang w:val="en-US" w:bidi="ar-SA" w:eastAsia="en-US"/>
        </w:rPr>
        <w:t>T</w:t>
      </w:r>
      <w:r>
        <w:rPr>
          <w:rFonts w:ascii="Calibri" w:cs="Calibri" w:eastAsia="Calibri" w:hAnsi="Calibri"/>
          <w:b/>
          <w:color w:val="424242"/>
          <w:spacing w:val="-48"/>
          <w:sz w:val="52"/>
          <w:szCs w:val="22"/>
          <w:lang w:val="en-US" w:bidi="ar-SA" w:eastAsia="en-US"/>
        </w:rPr>
        <w:t xml:space="preserve"> </w:t>
      </w:r>
      <w:r>
        <w:rPr>
          <w:rFonts w:ascii="Calibri" w:cs="Calibri" w:eastAsia="Calibri" w:hAnsi="Calibri"/>
          <w:b/>
          <w:color w:val="424242"/>
          <w:sz w:val="52"/>
          <w:szCs w:val="22"/>
          <w:lang w:val="en-US" w:bidi="ar-SA" w:eastAsia="en-US"/>
        </w:rPr>
        <w:t>E</w:t>
      </w:r>
      <w:r>
        <w:rPr>
          <w:rFonts w:ascii="Calibri" w:cs="Calibri" w:eastAsia="Calibri" w:hAnsi="Calibri"/>
          <w:b/>
          <w:color w:val="424242"/>
          <w:spacing w:val="-44"/>
          <w:sz w:val="52"/>
          <w:szCs w:val="22"/>
          <w:lang w:val="en-US" w:bidi="ar-SA" w:eastAsia="en-US"/>
        </w:rPr>
        <w:t xml:space="preserve"> </w:t>
      </w:r>
      <w:r>
        <w:rPr>
          <w:rFonts w:ascii="Calibri" w:cs="Calibri" w:eastAsia="Calibri" w:hAnsi="Calibri"/>
          <w:b/>
          <w:color w:val="424242"/>
          <w:sz w:val="52"/>
          <w:szCs w:val="22"/>
          <w:lang w:val="en-US" w:bidi="ar-SA" w:eastAsia="en-US"/>
        </w:rPr>
        <w:t>C</w:t>
      </w:r>
      <w:r>
        <w:rPr>
          <w:rFonts w:ascii="Calibri" w:cs="Calibri" w:eastAsia="Calibri" w:hAnsi="Calibri"/>
          <w:b/>
          <w:color w:val="424242"/>
          <w:spacing w:val="-36"/>
          <w:sz w:val="52"/>
          <w:szCs w:val="22"/>
          <w:lang w:val="en-US" w:bidi="ar-SA" w:eastAsia="en-US"/>
        </w:rPr>
        <w:t xml:space="preserve"> </w:t>
      </w:r>
      <w:r>
        <w:rPr>
          <w:rFonts w:ascii="Calibri" w:cs="Calibri" w:eastAsia="Calibri" w:hAnsi="Calibri"/>
          <w:b/>
          <w:color w:val="424242"/>
          <w:sz w:val="52"/>
          <w:szCs w:val="22"/>
          <w:lang w:val="en-US" w:bidi="ar-SA" w:eastAsia="en-US"/>
        </w:rPr>
        <w:t>T</w:t>
      </w:r>
      <w:r>
        <w:rPr>
          <w:rFonts w:ascii="Calibri" w:cs="Calibri" w:eastAsia="Calibri" w:hAnsi="Calibri"/>
          <w:b/>
          <w:color w:val="424242"/>
          <w:spacing w:val="-48"/>
          <w:sz w:val="52"/>
          <w:szCs w:val="22"/>
          <w:lang w:val="en-US" w:bidi="ar-SA" w:eastAsia="en-US"/>
        </w:rPr>
        <w:t xml:space="preserve"> </w:t>
      </w:r>
      <w:r>
        <w:rPr>
          <w:rFonts w:ascii="Calibri" w:cs="Calibri" w:eastAsia="Calibri" w:hAnsi="Calibri"/>
          <w:b/>
          <w:color w:val="424242"/>
          <w:sz w:val="52"/>
          <w:szCs w:val="22"/>
          <w:lang w:val="en-US" w:bidi="ar-SA" w:eastAsia="en-US"/>
        </w:rPr>
        <w:t>I</w:t>
      </w:r>
      <w:r>
        <w:rPr>
          <w:rFonts w:ascii="Calibri" w:cs="Calibri" w:eastAsia="Calibri" w:hAnsi="Calibri"/>
          <w:b/>
          <w:color w:val="424242"/>
          <w:spacing w:val="-48"/>
          <w:sz w:val="52"/>
          <w:szCs w:val="22"/>
          <w:lang w:val="en-US" w:bidi="ar-SA" w:eastAsia="en-US"/>
        </w:rPr>
        <w:t xml:space="preserve"> </w:t>
      </w:r>
      <w:r>
        <w:rPr>
          <w:rFonts w:ascii="Calibri" w:cs="Calibri" w:eastAsia="Calibri" w:hAnsi="Calibri"/>
          <w:b/>
          <w:color w:val="424242"/>
          <w:sz w:val="52"/>
          <w:szCs w:val="22"/>
          <w:lang w:val="en-US" w:bidi="ar-SA" w:eastAsia="en-US"/>
        </w:rPr>
        <w:t>O</w:t>
      </w:r>
      <w:r>
        <w:rPr>
          <w:rFonts w:ascii="Calibri" w:cs="Calibri" w:eastAsia="Calibri" w:hAnsi="Calibri"/>
          <w:b/>
          <w:color w:val="424242"/>
          <w:spacing w:val="-38"/>
          <w:sz w:val="52"/>
          <w:szCs w:val="22"/>
          <w:lang w:val="en-US" w:bidi="ar-SA" w:eastAsia="en-US"/>
        </w:rPr>
        <w:t xml:space="preserve"> </w:t>
      </w:r>
      <w:r>
        <w:rPr>
          <w:rFonts w:ascii="Calibri" w:cs="Calibri" w:eastAsia="Calibri" w:hAnsi="Calibri"/>
          <w:b/>
          <w:color w:val="424242"/>
          <w:sz w:val="52"/>
          <w:szCs w:val="22"/>
          <w:lang w:val="en-US" w:bidi="ar-SA" w:eastAsia="en-US"/>
        </w:rPr>
        <w:t>N</w:t>
      </w:r>
      <w:r>
        <w:rPr>
          <w:rFonts w:ascii="Calibri" w:cs="Calibri" w:eastAsia="Calibri" w:hAnsi="Calibri"/>
          <w:b/>
          <w:color w:val="424242"/>
          <w:spacing w:val="80"/>
          <w:w w:val="150"/>
          <w:sz w:val="52"/>
          <w:szCs w:val="22"/>
          <w:lang w:val="en-US" w:bidi="ar-SA" w:eastAsia="en-US"/>
        </w:rPr>
        <w:t xml:space="preserve"> </w:t>
      </w:r>
      <w:r>
        <w:rPr>
          <w:rFonts w:ascii="Calibri" w:cs="Calibri" w:eastAsia="Calibri" w:hAnsi="Calibri"/>
          <w:b/>
          <w:color w:val="424242"/>
          <w:spacing w:val="20"/>
          <w:sz w:val="52"/>
          <w:szCs w:val="22"/>
          <w:lang w:val="en-US" w:bidi="ar-SA" w:eastAsia="en-US"/>
        </w:rPr>
        <w:t xml:space="preserve">IN </w:t>
      </w:r>
      <w:r>
        <w:rPr>
          <w:rFonts w:ascii="Calibri" w:cs="Calibri" w:eastAsia="Calibri" w:hAnsi="Calibri"/>
          <w:b/>
          <w:color w:val="424242"/>
          <w:spacing w:val="18"/>
          <w:sz w:val="52"/>
          <w:szCs w:val="22"/>
          <w:lang w:val="en-US" w:bidi="ar-SA" w:eastAsia="en-US"/>
        </w:rPr>
        <w:t>DATA</w:t>
      </w:r>
      <w:r>
        <w:rPr>
          <w:rFonts w:ascii="Calibri" w:cs="Calibri" w:eastAsia="Calibri" w:hAnsi="Calibri"/>
          <w:b/>
          <w:color w:val="424242"/>
          <w:spacing w:val="80"/>
          <w:sz w:val="52"/>
          <w:szCs w:val="22"/>
          <w:lang w:val="en-US" w:bidi="ar-SA" w:eastAsia="en-US"/>
        </w:rPr>
        <w:t xml:space="preserve"> </w:t>
      </w:r>
      <w:r>
        <w:rPr>
          <w:rFonts w:ascii="Calibri" w:cs="Calibri" w:eastAsia="Calibri" w:hAnsi="Calibri"/>
          <w:b/>
          <w:color w:val="424242"/>
          <w:sz w:val="52"/>
          <w:szCs w:val="22"/>
          <w:lang w:val="en-US" w:bidi="ar-SA" w:eastAsia="en-US"/>
        </w:rPr>
        <w:t>S</w:t>
      </w:r>
      <w:r>
        <w:rPr>
          <w:rFonts w:ascii="Calibri" w:cs="Calibri" w:eastAsia="Calibri" w:hAnsi="Calibri"/>
          <w:b/>
          <w:color w:val="424242"/>
          <w:spacing w:val="-25"/>
          <w:sz w:val="52"/>
          <w:szCs w:val="22"/>
          <w:lang w:val="en-US" w:bidi="ar-SA" w:eastAsia="en-US"/>
        </w:rPr>
        <w:t xml:space="preserve"> </w:t>
      </w:r>
      <w:r>
        <w:rPr>
          <w:rFonts w:ascii="Calibri" w:cs="Calibri" w:eastAsia="Calibri" w:hAnsi="Calibri"/>
          <w:b/>
          <w:color w:val="424242"/>
          <w:sz w:val="52"/>
          <w:szCs w:val="22"/>
          <w:lang w:val="en-US" w:bidi="ar-SA" w:eastAsia="en-US"/>
        </w:rPr>
        <w:t>C</w:t>
      </w:r>
      <w:r>
        <w:rPr>
          <w:rFonts w:ascii="Calibri" w:cs="Calibri" w:eastAsia="Calibri" w:hAnsi="Calibri"/>
          <w:b/>
          <w:color w:val="424242"/>
          <w:spacing w:val="-25"/>
          <w:sz w:val="52"/>
          <w:szCs w:val="22"/>
          <w:lang w:val="en-US" w:bidi="ar-SA" w:eastAsia="en-US"/>
        </w:rPr>
        <w:t xml:space="preserve"> </w:t>
      </w:r>
      <w:r>
        <w:rPr>
          <w:rFonts w:ascii="Calibri" w:cs="Calibri" w:eastAsia="Calibri" w:hAnsi="Calibri"/>
          <w:b/>
          <w:color w:val="424242"/>
          <w:sz w:val="52"/>
          <w:szCs w:val="22"/>
          <w:lang w:val="en-US" w:bidi="ar-SA" w:eastAsia="en-US"/>
        </w:rPr>
        <w:t>I</w:t>
      </w:r>
      <w:r>
        <w:rPr>
          <w:rFonts w:ascii="Calibri" w:cs="Calibri" w:eastAsia="Calibri" w:hAnsi="Calibri"/>
          <w:b/>
          <w:color w:val="424242"/>
          <w:spacing w:val="-39"/>
          <w:sz w:val="52"/>
          <w:szCs w:val="22"/>
          <w:lang w:val="en-US" w:bidi="ar-SA" w:eastAsia="en-US"/>
        </w:rPr>
        <w:t xml:space="preserve"> </w:t>
      </w:r>
      <w:r>
        <w:rPr>
          <w:rFonts w:ascii="Calibri" w:cs="Calibri" w:eastAsia="Calibri" w:hAnsi="Calibri"/>
          <w:b/>
          <w:color w:val="424242"/>
          <w:sz w:val="52"/>
          <w:szCs w:val="22"/>
          <w:lang w:val="en-US" w:bidi="ar-SA" w:eastAsia="en-US"/>
        </w:rPr>
        <w:t>E</w:t>
      </w:r>
      <w:r>
        <w:rPr>
          <w:rFonts w:ascii="Calibri" w:cs="Calibri" w:eastAsia="Calibri" w:hAnsi="Calibri"/>
          <w:b/>
          <w:color w:val="424242"/>
          <w:spacing w:val="-34"/>
          <w:sz w:val="52"/>
          <w:szCs w:val="22"/>
          <w:lang w:val="en-US" w:bidi="ar-SA" w:eastAsia="en-US"/>
        </w:rPr>
        <w:t xml:space="preserve"> </w:t>
      </w:r>
      <w:r>
        <w:rPr>
          <w:rFonts w:ascii="Calibri" w:cs="Calibri" w:eastAsia="Calibri" w:hAnsi="Calibri"/>
          <w:b/>
          <w:color w:val="424242"/>
          <w:sz w:val="52"/>
          <w:szCs w:val="22"/>
          <w:lang w:val="en-US" w:bidi="ar-SA" w:eastAsia="en-US"/>
        </w:rPr>
        <w:t>N</w:t>
      </w:r>
      <w:r>
        <w:rPr>
          <w:rFonts w:ascii="Calibri" w:cs="Calibri" w:eastAsia="Calibri" w:hAnsi="Calibri"/>
          <w:b/>
          <w:color w:val="424242"/>
          <w:spacing w:val="-34"/>
          <w:sz w:val="52"/>
          <w:szCs w:val="22"/>
          <w:lang w:val="en-US" w:bidi="ar-SA" w:eastAsia="en-US"/>
        </w:rPr>
        <w:t xml:space="preserve"> </w:t>
      </w:r>
      <w:r>
        <w:rPr>
          <w:rFonts w:ascii="Calibri" w:cs="Calibri" w:eastAsia="Calibri" w:hAnsi="Calibri"/>
          <w:b/>
          <w:color w:val="424242"/>
          <w:sz w:val="52"/>
          <w:szCs w:val="22"/>
          <w:lang w:val="en-US" w:bidi="ar-SA" w:eastAsia="en-US"/>
        </w:rPr>
        <w:t>C</w:t>
      </w:r>
      <w:r>
        <w:rPr>
          <w:rFonts w:ascii="Calibri" w:cs="Calibri" w:eastAsia="Calibri" w:hAnsi="Calibri"/>
          <w:b/>
          <w:color w:val="424242"/>
          <w:spacing w:val="-25"/>
          <w:sz w:val="52"/>
          <w:szCs w:val="22"/>
          <w:lang w:val="en-US" w:bidi="ar-SA" w:eastAsia="en-US"/>
        </w:rPr>
        <w:t xml:space="preserve"> </w:t>
      </w:r>
      <w:r>
        <w:rPr>
          <w:rFonts w:ascii="Calibri" w:cs="Calibri" w:eastAsia="Calibri" w:hAnsi="Calibri"/>
          <w:b/>
          <w:color w:val="424242"/>
          <w:sz w:val="52"/>
          <w:szCs w:val="22"/>
          <w:lang w:val="en-US" w:bidi="ar-SA" w:eastAsia="en-US"/>
        </w:rPr>
        <w:t>E</w:t>
      </w:r>
    </w:p>
    <w:p>
      <w:pPr>
        <w:pStyle w:val="style0"/>
        <w:widowControl w:val="false"/>
        <w:autoSpaceDE w:val="false"/>
        <w:autoSpaceDN w:val="false"/>
        <w:spacing w:before="0" w:after="0" w:lineRule="auto" w:line="204"/>
        <w:ind w:left="0" w:right="0"/>
        <w:jc w:val="left"/>
        <w:rPr>
          <w:rFonts w:ascii="Calibri" w:cs="Calibri" w:eastAsia="Calibri" w:hAnsi="Calibri"/>
          <w:sz w:val="52"/>
          <w:szCs w:val="22"/>
          <w:lang w:val="en-US" w:bidi="ar-SA" w:eastAsia="en-US"/>
        </w:rPr>
        <w:sectPr>
          <w:type w:val="continuous"/>
          <w:pgSz w:w="10980" w:h="6200" w:orient="landscape"/>
          <w:pgMar w:top="0" w:right="160" w:bottom="0" w:left="0" w:header="708" w:footer="708" w:gutter="0"/>
          <w:cols w:space="708" w:num="1"/>
        </w:sectPr>
      </w:pPr>
    </w:p>
    <w:p>
      <w:pPr>
        <w:pStyle w:val="style0"/>
        <w:widowControl w:val="false"/>
        <w:autoSpaceDE w:val="false"/>
        <w:autoSpaceDN w:val="false"/>
        <w:spacing w:before="8" w:after="0" w:lineRule="auto" w:line="240"/>
        <w:ind w:left="5758" w:right="0" w:firstLine="0"/>
        <w:jc w:val="left"/>
        <w:rPr>
          <w:rFonts w:ascii="Calibri" w:cs="Calibri" w:eastAsia="Calibri" w:hAnsi="Calibri"/>
          <w:b/>
          <w:sz w:val="40"/>
          <w:szCs w:val="22"/>
          <w:lang w:val="en-US" w:bidi="ar-SA" w:eastAsia="en-US"/>
        </w:rPr>
      </w:pPr>
      <w:r>
        <w:rPr/>
        <mc:AlternateContent>
          <mc:Choice Requires="wps">
            <w:drawing>
              <wp:anchor distT="0" distB="0" distL="0" distR="0" simplePos="false" relativeHeight="3" behindDoc="false" locked="false" layoutInCell="true" allowOverlap="true">
                <wp:simplePos x="0" y="0"/>
                <wp:positionH relativeFrom="page">
                  <wp:posOffset>6829425</wp:posOffset>
                </wp:positionH>
                <wp:positionV relativeFrom="page">
                  <wp:posOffset>1963420</wp:posOffset>
                </wp:positionV>
                <wp:extent cx="133350" cy="1954529"/>
                <wp:effectExtent l="0" t="0" r="0" b="0"/>
                <wp:wrapNone/>
                <wp:docPr id="1035"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1954529"/>
                        </a:xfrm>
                        <a:custGeom>
                          <a:avLst/>
                          <a:gdLst/>
                          <a:ahLst/>
                          <a:rect l="l" t="t" r="r" b="b"/>
                          <a:pathLst>
                            <a:path w="133350" h="1954530" stroke="1">
                              <a:moveTo>
                                <a:pt x="132829" y="0"/>
                              </a:moveTo>
                              <a:lnTo>
                                <a:pt x="0" y="0"/>
                              </a:lnTo>
                              <a:lnTo>
                                <a:pt x="0" y="1954149"/>
                              </a:lnTo>
                              <a:lnTo>
                                <a:pt x="132829" y="1954149"/>
                              </a:lnTo>
                              <a:lnTo>
                                <a:pt x="132829" y="0"/>
                              </a:lnTo>
                              <a:close/>
                            </a:path>
                          </a:pathLst>
                        </a:custGeom>
                        <a:solidFill>
                          <a:srgbClr val="da7461"/>
                        </a:solidFill>
                      </wps:spPr>
                      <wps:bodyPr>
                        <a:prstTxWarp prst="textNoShape"/>
                      </wps:bodyPr>
                    </wps:wsp>
                  </a:graphicData>
                </a:graphic>
              </wp:anchor>
            </w:drawing>
          </mc:Choice>
          <mc:Fallback>
            <w:pict>
              <v:shape id="1035" coordsize="133350,1954530" path="m132829,0l0,0l0,1954149l132829,1954149l132829,0xe" fillcolor="#da7461" stroked="f" style="position:absolute;margin-left:537.75pt;margin-top:154.6pt;width:10.5pt;height:153.9pt;z-index:3;mso-position-horizontal-relative:page;mso-position-vertical-relative:page;mso-width-relative:page;mso-height-relative:page;mso-wrap-distance-left:0.0pt;mso-wrap-distance-right:0.0pt;visibility:visible;">
                <v:fill/>
                <v:path textboxrect="0,0,133350,1954530" o:connectlocs=""/>
              </v:shape>
            </w:pict>
          </mc:Fallback>
        </mc:AlternateContent>
      </w:r>
      <w:r>
        <w:rPr/>
        <mc:AlternateContent>
          <mc:Choice Requires="wpg">
            <w:drawing>
              <wp:anchor distT="0" distB="0" distL="0" distR="0" simplePos="false" relativeHeight="14" behindDoc="true" locked="false" layoutInCell="true" allowOverlap="true">
                <wp:simplePos x="0" y="0"/>
                <wp:positionH relativeFrom="page">
                  <wp:posOffset>0</wp:posOffset>
                </wp:positionH>
                <wp:positionV relativeFrom="page">
                  <wp:posOffset>0</wp:posOffset>
                </wp:positionV>
                <wp:extent cx="6486525" cy="3660775"/>
                <wp:effectExtent l="0" t="0" r="0" b="0"/>
                <wp:wrapNone/>
                <wp:docPr id="1036"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86525" cy="3660775"/>
                          <a:chOff x="0" y="0"/>
                          <a:chExt cx="6486525" cy="3660775"/>
                        </a:xfrm>
                      </wpg:grpSpPr>
                      <wps:wsp>
                        <wps:cNvSpPr/>
                        <wps:spPr>
                          <a:xfrm rot="0">
                            <a:off x="0" y="0"/>
                            <a:ext cx="133350" cy="1229995"/>
                          </a:xfrm>
                          <a:custGeom>
                            <a:avLst/>
                            <a:gdLst/>
                            <a:ahLst/>
                            <a:rect l="l" t="t" r="r" b="b"/>
                            <a:pathLst>
                              <a:path w="133350" h="1229995" stroke="1">
                                <a:moveTo>
                                  <a:pt x="133350" y="0"/>
                                </a:moveTo>
                                <a:lnTo>
                                  <a:pt x="0" y="0"/>
                                </a:lnTo>
                                <a:lnTo>
                                  <a:pt x="0" y="1229385"/>
                                </a:lnTo>
                                <a:lnTo>
                                  <a:pt x="133350" y="1229385"/>
                                </a:lnTo>
                                <a:lnTo>
                                  <a:pt x="133350" y="0"/>
                                </a:lnTo>
                                <a:close/>
                              </a:path>
                            </a:pathLst>
                          </a:custGeom>
                          <a:solidFill>
                            <a:srgbClr val="da7461"/>
                          </a:solidFill>
                        </wps:spPr>
                        <wps:bodyPr>
                          <a:prstTxWarp prst="textNoShape"/>
                        </wps:bodyPr>
                      </wps:wsp>
                      <pic:pic xmlns:pic="http://schemas.openxmlformats.org/drawingml/2006/picture">
                        <pic:nvPicPr>
                          <pic:cNvPr id="4" name="Image"/>
                          <pic:cNvPicPr/>
                        </pic:nvPicPr>
                        <pic:blipFill>
                          <a:blip r:embed="rId5" cstate="print"/>
                          <a:srcRect l="0" t="0" r="0" b="0"/>
                          <a:stretch/>
                        </pic:blipFill>
                        <pic:spPr>
                          <a:xfrm rot="0">
                            <a:off x="0" y="657796"/>
                            <a:ext cx="2809874" cy="3002788"/>
                          </a:xfrm>
                          <a:prstGeom prst="rect"/>
                        </pic:spPr>
                      </pic:pic>
                      <pic:pic xmlns:pic="http://schemas.openxmlformats.org/drawingml/2006/picture">
                        <pic:nvPicPr>
                          <pic:cNvPr id="5" name="Image"/>
                          <pic:cNvPicPr/>
                        </pic:nvPicPr>
                        <pic:blipFill>
                          <a:blip r:embed="rId6" cstate="print"/>
                          <a:srcRect l="0" t="0" r="0" b="0"/>
                          <a:stretch/>
                        </pic:blipFill>
                        <pic:spPr>
                          <a:xfrm rot="0">
                            <a:off x="2828925" y="1277467"/>
                            <a:ext cx="3648075" cy="219252"/>
                          </a:xfrm>
                          <a:prstGeom prst="rect"/>
                        </pic:spPr>
                      </pic:pic>
                      <pic:pic xmlns:pic="http://schemas.openxmlformats.org/drawingml/2006/picture">
                        <pic:nvPicPr>
                          <pic:cNvPr id="6" name="Image"/>
                          <pic:cNvPicPr/>
                        </pic:nvPicPr>
                        <pic:blipFill>
                          <a:blip r:embed="rId7" cstate="print"/>
                          <a:srcRect l="0" t="0" r="0" b="0"/>
                          <a:stretch/>
                        </pic:blipFill>
                        <pic:spPr>
                          <a:xfrm rot="0">
                            <a:off x="2809875" y="1534769"/>
                            <a:ext cx="3676650" cy="219252"/>
                          </a:xfrm>
                          <a:prstGeom prst="rect"/>
                        </pic:spPr>
                      </pic:pic>
                      <pic:pic xmlns:pic="http://schemas.openxmlformats.org/drawingml/2006/picture">
                        <pic:nvPicPr>
                          <pic:cNvPr id="7" name="Image"/>
                          <pic:cNvPicPr/>
                        </pic:nvPicPr>
                        <pic:blipFill>
                          <a:blip r:embed="rId8" cstate="print"/>
                          <a:srcRect l="0" t="0" r="0" b="0"/>
                          <a:stretch/>
                        </pic:blipFill>
                        <pic:spPr>
                          <a:xfrm rot="0">
                            <a:off x="3019425" y="1801723"/>
                            <a:ext cx="3286125" cy="219252"/>
                          </a:xfrm>
                          <a:prstGeom prst="rect"/>
                        </pic:spPr>
                      </pic:pic>
                      <pic:pic xmlns:pic="http://schemas.openxmlformats.org/drawingml/2006/picture">
                        <pic:nvPicPr>
                          <pic:cNvPr id="8" name="Image"/>
                          <pic:cNvPicPr/>
                        </pic:nvPicPr>
                        <pic:blipFill>
                          <a:blip r:embed="rId9" cstate="print"/>
                          <a:srcRect l="0" t="0" r="0" b="0"/>
                          <a:stretch/>
                        </pic:blipFill>
                        <pic:spPr>
                          <a:xfrm rot="0">
                            <a:off x="2895600" y="2059063"/>
                            <a:ext cx="3514725" cy="171589"/>
                          </a:xfrm>
                          <a:prstGeom prst="rect"/>
                        </pic:spPr>
                      </pic:pic>
                      <pic:pic xmlns:pic="http://schemas.openxmlformats.org/drawingml/2006/picture">
                        <pic:nvPicPr>
                          <pic:cNvPr id="9" name="Image"/>
                          <pic:cNvPicPr/>
                        </pic:nvPicPr>
                        <pic:blipFill>
                          <a:blip r:embed="rId10" cstate="print"/>
                          <a:srcRect l="0" t="0" r="0" b="0"/>
                          <a:stretch/>
                        </pic:blipFill>
                        <pic:spPr>
                          <a:xfrm rot="0">
                            <a:off x="3457575" y="2325979"/>
                            <a:ext cx="2400300" cy="219252"/>
                          </a:xfrm>
                          <a:prstGeom prst="rect"/>
                        </pic:spPr>
                      </pic:pic>
                      <pic:pic xmlns:pic="http://schemas.openxmlformats.org/drawingml/2006/picture">
                        <pic:nvPicPr>
                          <pic:cNvPr id="10" name="Image"/>
                          <pic:cNvPicPr/>
                        </pic:nvPicPr>
                        <pic:blipFill>
                          <a:blip r:embed="rId11" cstate="print"/>
                          <a:srcRect l="0" t="0" r="0" b="0"/>
                          <a:stretch/>
                        </pic:blipFill>
                        <pic:spPr>
                          <a:xfrm rot="0">
                            <a:off x="2981325" y="743559"/>
                            <a:ext cx="3400425" cy="219252"/>
                          </a:xfrm>
                          <a:prstGeom prst="rect"/>
                        </pic:spPr>
                      </pic:pic>
                      <pic:pic xmlns:pic="http://schemas.openxmlformats.org/drawingml/2006/picture">
                        <pic:nvPicPr>
                          <pic:cNvPr id="11" name="Image"/>
                          <pic:cNvPicPr/>
                        </pic:nvPicPr>
                        <pic:blipFill>
                          <a:blip r:embed="rId12" cstate="print"/>
                          <a:srcRect l="0" t="0" r="0" b="0"/>
                          <a:stretch/>
                        </pic:blipFill>
                        <pic:spPr>
                          <a:xfrm rot="0">
                            <a:off x="3000375" y="1010513"/>
                            <a:ext cx="3305175" cy="219252"/>
                          </a:xfrm>
                          <a:prstGeom prst="rect"/>
                        </pic:spPr>
                      </pic:pic>
                    </wpg:wgp>
                  </a:graphicData>
                </a:graphic>
              </wp:anchor>
            </w:drawing>
          </mc:Choice>
          <mc:Fallback>
            <w:pict>
              <v:group id="1036" filled="f" stroked="f" style="position:absolute;margin-left:0.0pt;margin-top:0.0pt;width:510.75pt;height:288.25pt;z-index:-2147483633;mso-position-horizontal-relative:page;mso-position-vertical-relative:page;mso-width-relative:page;mso-height-relative:page;mso-wrap-distance-left:0.0pt;mso-wrap-distance-right:0.0pt;visibility:visible;" coordsize="6486525,3660775">
                <v:shape id="1037" coordsize="133350,1229995" path="m133350,0l0,0l0,1229385l133350,1229385l133350,0xe" fillcolor="#da7461" stroked="f" style="position:absolute;left:0;top:0;width:133350;height:1229995;z-index:2;mso-position-horizontal-relative:page;mso-position-vertical-relative:page;mso-width-relative:page;mso-height-relative:page;visibility:visible;">
                  <v:fill/>
                  <v:path textboxrect="0,0,133350,1229995" o:connectlocs=""/>
                </v:shape>
                <v:shape id="1038" type="#_x0000_t75" filled="f" stroked="f" style="position:absolute;left:0;top:657796;width:2809874;height:3002788;z-index:3;mso-position-horizontal-relative:page;mso-position-vertical-relative:page;mso-width-relative:page;mso-height-relative:page;visibility:visible;">
                  <v:imagedata r:id="rId5" embosscolor="white" o:title=""/>
                  <v:fill/>
                </v:shape>
                <v:shape id="1039" type="#_x0000_t75" filled="f" stroked="f" style="position:absolute;left:2828925;top:1277467;width:3648075;height:219252;z-index:4;mso-position-horizontal-relative:page;mso-position-vertical-relative:page;mso-width-relative:page;mso-height-relative:page;visibility:visible;">
                  <v:imagedata r:id="rId6" embosscolor="white" o:title=""/>
                  <v:fill/>
                </v:shape>
                <v:shape id="1040" type="#_x0000_t75" filled="f" stroked="f" style="position:absolute;left:2809875;top:1534769;width:3676650;height:219252;z-index:5;mso-position-horizontal-relative:page;mso-position-vertical-relative:page;mso-width-relative:page;mso-height-relative:page;visibility:visible;">
                  <v:imagedata r:id="rId7" embosscolor="white" o:title=""/>
                  <v:fill/>
                </v:shape>
                <v:shape id="1041" type="#_x0000_t75" filled="f" stroked="f" style="position:absolute;left:3019425;top:1801723;width:3286125;height:219252;z-index:6;mso-position-horizontal-relative:page;mso-position-vertical-relative:page;mso-width-relative:page;mso-height-relative:page;visibility:visible;">
                  <v:imagedata r:id="rId8" embosscolor="white" o:title=""/>
                  <v:fill/>
                </v:shape>
                <v:shape id="1042" type="#_x0000_t75" filled="f" stroked="f" style="position:absolute;left:2895600;top:2059063;width:3514725;height:171589;z-index:7;mso-position-horizontal-relative:page;mso-position-vertical-relative:page;mso-width-relative:page;mso-height-relative:page;visibility:visible;">
                  <v:imagedata r:id="rId9" embosscolor="white" o:title=""/>
                  <v:fill/>
                </v:shape>
                <v:shape id="1043" type="#_x0000_t75" filled="f" stroked="f" style="position:absolute;left:3457575;top:2325979;width:2400300;height:219252;z-index:8;mso-position-horizontal-relative:page;mso-position-vertical-relative:page;mso-width-relative:page;mso-height-relative:page;visibility:visible;">
                  <v:imagedata r:id="rId10" embosscolor="white" o:title=""/>
                  <v:fill/>
                </v:shape>
                <v:shape id="1044" type="#_x0000_t75" filled="f" stroked="f" style="position:absolute;left:2981325;top:743559;width:3400425;height:219252;z-index:9;mso-position-horizontal-relative:page;mso-position-vertical-relative:page;mso-width-relative:page;mso-height-relative:page;visibility:visible;">
                  <v:imagedata r:id="rId11" embosscolor="white" o:title=""/>
                  <v:fill/>
                </v:shape>
                <v:shape id="1045" type="#_x0000_t75" filled="f" stroked="f" style="position:absolute;left:3000375;top:1010513;width:3305175;height:219252;z-index:10;mso-position-horizontal-relative:page;mso-position-vertical-relative:page;mso-width-relative:page;mso-height-relative:page;visibility:visible;">
                  <v:imagedata r:id="rId12" embosscolor="white" o:title=""/>
                  <v:fill/>
                </v:shape>
                <v:fill/>
              </v:group>
            </w:pict>
          </mc:Fallback>
        </mc:AlternateContent>
      </w:r>
      <w:bookmarkStart w:id="20" w:name="Slide 2: INTRODUCTION"/>
      <w:bookmarkEnd w:id="20"/>
      <w:r>
        <w:rPr>
          <w:rFonts w:ascii="Calibri" w:cs="Calibri" w:eastAsia="Calibri" w:hAnsi="Calibri"/>
          <w:b/>
          <w:color w:val="424242"/>
          <w:spacing w:val="36"/>
          <w:sz w:val="40"/>
          <w:szCs w:val="22"/>
          <w:lang w:val="en-US" w:bidi="ar-SA" w:eastAsia="en-US"/>
        </w:rPr>
        <w:t>INTRODUCTION</w:t>
      </w:r>
    </w:p>
    <w:p>
      <w:pPr>
        <w:pStyle w:val="style0"/>
        <w:widowControl w:val="false"/>
        <w:autoSpaceDE w:val="false"/>
        <w:autoSpaceDN w:val="false"/>
        <w:spacing w:before="0" w:after="0" w:lineRule="auto" w:line="240"/>
        <w:ind w:left="0" w:right="0"/>
        <w:jc w:val="left"/>
        <w:rPr>
          <w:rFonts w:ascii="Calibri" w:cs="Calibri" w:eastAsia="Calibri" w:hAnsi="Calibri"/>
          <w:sz w:val="40"/>
          <w:szCs w:val="22"/>
          <w:lang w:val="en-US" w:bidi="ar-SA" w:eastAsia="en-US"/>
        </w:rPr>
        <w:sectPr>
          <w:pgSz w:w="10980" w:h="6200" w:orient="landscape"/>
          <w:pgMar w:top="180" w:right="160" w:bottom="0" w:left="0" w:header="708" w:footer="708" w:gutter="0"/>
          <w:cols w:space="708" w:num="1"/>
        </w:sectPr>
      </w:pPr>
    </w:p>
    <w:p>
      <w:pPr>
        <w:pStyle w:val="style0"/>
        <w:widowControl w:val="false"/>
        <w:autoSpaceDE w:val="false"/>
        <w:autoSpaceDN w:val="false"/>
        <w:spacing w:before="0" w:after="0" w:lineRule="auto" w:line="240"/>
        <w:ind w:left="0" w:right="0"/>
        <w:jc w:val="left"/>
        <w:rPr>
          <w:rFonts w:ascii="Calibri" w:cs="Calibri" w:eastAsia="Calibri" w:hAnsi="Calibri"/>
          <w:b/>
          <w:sz w:val="37"/>
          <w:szCs w:val="31"/>
          <w:lang w:val="en-US" w:bidi="ar-SA" w:eastAsia="en-US"/>
        </w:rPr>
      </w:pPr>
      <w:r>
        <w:rPr/>
        <mc:AlternateContent>
          <mc:Choice Requires="wps">
            <w:drawing>
              <wp:anchor distT="0" distB="0" distL="0" distR="0" simplePos="false" relativeHeight="4" behindDoc="false" locked="false" layoutInCell="true" allowOverlap="true">
                <wp:simplePos x="0" y="0"/>
                <wp:positionH relativeFrom="page">
                  <wp:posOffset>5219700</wp:posOffset>
                </wp:positionH>
                <wp:positionV relativeFrom="page">
                  <wp:posOffset>3783965</wp:posOffset>
                </wp:positionV>
                <wp:extent cx="1743075" cy="133350"/>
                <wp:effectExtent l="0" t="0" r="0" b="0"/>
                <wp:wrapNone/>
                <wp:docPr id="1046"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3075" cy="133350"/>
                        </a:xfrm>
                        <a:custGeom>
                          <a:avLst/>
                          <a:gdLst/>
                          <a:ahLst/>
                          <a:rect l="l" t="t" r="r" b="b"/>
                          <a:pathLst>
                            <a:path w="1743075" h="133350" stroke="1">
                              <a:moveTo>
                                <a:pt x="1742821" y="0"/>
                              </a:moveTo>
                              <a:lnTo>
                                <a:pt x="0" y="0"/>
                              </a:lnTo>
                              <a:lnTo>
                                <a:pt x="0" y="132930"/>
                              </a:lnTo>
                              <a:lnTo>
                                <a:pt x="1742821" y="132930"/>
                              </a:lnTo>
                              <a:lnTo>
                                <a:pt x="1742821" y="0"/>
                              </a:lnTo>
                              <a:close/>
                            </a:path>
                          </a:pathLst>
                        </a:custGeom>
                        <a:solidFill>
                          <a:srgbClr val="da7461"/>
                        </a:solidFill>
                      </wps:spPr>
                      <wps:bodyPr>
                        <a:prstTxWarp prst="textNoShape"/>
                      </wps:bodyPr>
                    </wps:wsp>
                  </a:graphicData>
                </a:graphic>
              </wp:anchor>
            </w:drawing>
          </mc:Choice>
          <mc:Fallback>
            <w:pict>
              <v:shape id="1046" coordsize="1743075,133350" path="m1742821,0l0,0l0,132930l1742821,132930l1742821,0xe" fillcolor="#da7461" stroked="f" style="position:absolute;margin-left:411.0pt;margin-top:297.95pt;width:137.25pt;height:10.5pt;z-index:4;mso-position-horizontal-relative:page;mso-position-vertical-relative:page;mso-width-relative:page;mso-height-relative:page;mso-wrap-distance-left:0.0pt;mso-wrap-distance-right:0.0pt;visibility:visible;">
                <v:fill/>
                <v:path textboxrect="0,0,1743075,133350" o:connectlocs=""/>
              </v:shape>
            </w:pict>
          </mc:Fallback>
        </mc:AlternateContent>
      </w:r>
      <w:r>
        <w:rPr/>
        <w:drawing>
          <wp:anchor distT="0" distB="0" distL="0" distR="0" simplePos="false" relativeHeight="5" behindDoc="false" locked="false" layoutInCell="true" allowOverlap="true">
            <wp:simplePos x="0" y="0"/>
            <wp:positionH relativeFrom="page">
              <wp:posOffset>0</wp:posOffset>
            </wp:positionH>
            <wp:positionV relativeFrom="page">
              <wp:posOffset>247650</wp:posOffset>
            </wp:positionV>
            <wp:extent cx="2924175" cy="3431540"/>
            <wp:effectExtent l="0" t="0" r="0" b="0"/>
            <wp:wrapNone/>
            <wp:docPr id="1047"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18"/>
                    <pic:cNvPicPr/>
                  </pic:nvPicPr>
                  <pic:blipFill>
                    <a:blip r:embed="rId13" cstate="print"/>
                    <a:srcRect l="0" t="0" r="0" b="0"/>
                    <a:stretch/>
                  </pic:blipFill>
                  <pic:spPr>
                    <a:xfrm rot="0">
                      <a:off x="0" y="0"/>
                      <a:ext cx="2924175" cy="3431540"/>
                    </a:xfrm>
                    <a:prstGeom prst="rect"/>
                  </pic:spPr>
                </pic:pic>
              </a:graphicData>
            </a:graphic>
          </wp:anchor>
        </w:drawing>
      </w:r>
    </w:p>
    <w:p>
      <w:pPr>
        <w:pStyle w:val="style0"/>
        <w:widowControl w:val="false"/>
        <w:autoSpaceDE w:val="false"/>
        <w:autoSpaceDN w:val="false"/>
        <w:spacing w:before="426" w:after="0" w:lineRule="auto" w:line="240"/>
        <w:ind w:left="0" w:right="0"/>
        <w:jc w:val="left"/>
        <w:rPr>
          <w:rFonts w:ascii="Calibri" w:cs="Calibri" w:eastAsia="Calibri" w:hAnsi="Calibri"/>
          <w:b/>
          <w:sz w:val="37"/>
          <w:szCs w:val="31"/>
          <w:lang w:val="en-US" w:bidi="ar-SA" w:eastAsia="en-US"/>
        </w:rPr>
      </w:pPr>
    </w:p>
    <w:bookmarkStart w:id="21" w:name="Slide 3: UNDERSTANDING CREDIT CARD FRAUD"/>
    <w:bookmarkEnd w:id="21"/>
    <w:p>
      <w:pPr>
        <w:pStyle w:val="style0"/>
        <w:widowControl w:val="false"/>
        <w:autoSpaceDE w:val="false"/>
        <w:autoSpaceDN w:val="false"/>
        <w:spacing w:before="0" w:after="0" w:lineRule="exact" w:line="416"/>
        <w:ind w:left="4656" w:right="45" w:firstLine="0"/>
        <w:jc w:val="center"/>
        <w:rPr>
          <w:rFonts w:ascii="Arial MT" w:cs="Calibri" w:eastAsia="Calibri" w:hAnsi="Calibri"/>
          <w:sz w:val="37"/>
          <w:szCs w:val="22"/>
          <w:lang w:val="en-US" w:bidi="ar-SA" w:eastAsia="en-US"/>
        </w:rPr>
      </w:pPr>
      <w:r>
        <w:rPr>
          <w:rFonts w:ascii="Arial MT" w:cs="Calibri" w:eastAsia="Calibri" w:hAnsi="Calibri"/>
          <w:color w:val="414141"/>
          <w:sz w:val="37"/>
          <w:szCs w:val="22"/>
          <w:lang w:val="en-US" w:bidi="ar-SA" w:eastAsia="en-US"/>
        </w:rPr>
        <w:t>UNDERSTANDING</w:t>
      </w:r>
      <w:r>
        <w:rPr>
          <w:rFonts w:ascii="Arial MT" w:cs="Calibri" w:eastAsia="Calibri" w:hAnsi="Calibri"/>
          <w:color w:val="414141"/>
          <w:spacing w:val="2"/>
          <w:sz w:val="37"/>
          <w:szCs w:val="22"/>
          <w:lang w:val="en-US" w:bidi="ar-SA" w:eastAsia="en-US"/>
        </w:rPr>
        <w:t xml:space="preserve"> </w:t>
      </w:r>
      <w:r>
        <w:rPr>
          <w:rFonts w:ascii="Arial MT" w:cs="Calibri" w:eastAsia="Calibri" w:hAnsi="Calibri"/>
          <w:color w:val="414141"/>
          <w:spacing w:val="9"/>
          <w:sz w:val="37"/>
          <w:szCs w:val="22"/>
          <w:lang w:val="en-US" w:bidi="ar-SA" w:eastAsia="en-US"/>
        </w:rPr>
        <w:t>CREDIT</w:t>
      </w:r>
      <w:r>
        <w:rPr>
          <w:rFonts w:ascii="Arial MT" w:cs="Calibri" w:eastAsia="Calibri" w:hAnsi="Calibri"/>
          <w:color w:val="414141"/>
          <w:spacing w:val="26"/>
          <w:sz w:val="37"/>
          <w:szCs w:val="22"/>
          <w:lang w:val="en-US" w:bidi="ar-SA" w:eastAsia="en-US"/>
        </w:rPr>
        <w:t xml:space="preserve"> </w:t>
      </w:r>
      <w:r>
        <w:rPr>
          <w:rFonts w:ascii="Arial MT" w:cs="Calibri" w:eastAsia="Calibri" w:hAnsi="Calibri"/>
          <w:color w:val="414141"/>
          <w:spacing w:val="-4"/>
          <w:sz w:val="37"/>
          <w:szCs w:val="22"/>
          <w:lang w:val="en-US" w:bidi="ar-SA" w:eastAsia="en-US"/>
        </w:rPr>
        <w:t>CARD</w:t>
      </w:r>
    </w:p>
    <w:p>
      <w:pPr>
        <w:pStyle w:val="style0"/>
        <w:widowControl w:val="false"/>
        <w:autoSpaceDE w:val="false"/>
        <w:autoSpaceDN w:val="false"/>
        <w:spacing w:before="0" w:after="0" w:lineRule="exact" w:line="416"/>
        <w:ind w:left="4656" w:right="0" w:firstLine="0"/>
        <w:jc w:val="center"/>
        <w:rPr>
          <w:rFonts w:ascii="Arial MT" w:cs="Calibri" w:eastAsia="Calibri" w:hAnsi="Calibri"/>
          <w:sz w:val="37"/>
          <w:szCs w:val="22"/>
          <w:lang w:val="en-US" w:bidi="ar-SA" w:eastAsia="en-US"/>
        </w:rPr>
      </w:pPr>
      <w:r>
        <w:rPr>
          <w:rFonts w:ascii="Arial MT" w:cs="Calibri" w:eastAsia="Calibri" w:hAnsi="Calibri"/>
          <w:color w:val="414141"/>
          <w:spacing w:val="-2"/>
          <w:sz w:val="37"/>
          <w:szCs w:val="22"/>
          <w:lang w:val="en-US" w:bidi="ar-SA" w:eastAsia="en-US"/>
        </w:rPr>
        <w:t>FRAUD</w:t>
      </w:r>
    </w:p>
    <w:p>
      <w:pPr>
        <w:pStyle w:val="style0"/>
        <w:widowControl w:val="false"/>
        <w:autoSpaceDE w:val="false"/>
        <w:autoSpaceDN w:val="false"/>
        <w:spacing w:before="167" w:after="0" w:lineRule="auto" w:line="240"/>
        <w:ind w:left="0" w:right="0"/>
        <w:jc w:val="left"/>
        <w:rPr>
          <w:rFonts w:ascii="Arial MT" w:cs="Calibri" w:eastAsia="Calibri" w:hAnsi="Calibri"/>
          <w:sz w:val="20"/>
          <w:szCs w:val="31"/>
          <w:lang w:val="en-US" w:bidi="ar-SA" w:eastAsia="en-US"/>
        </w:rPr>
      </w:pPr>
      <w:r>
        <w:rPr/>
        <w:drawing>
          <wp:anchor distT="0" distB="0" distL="0" distR="0" simplePos="false" relativeHeight="15" behindDoc="true" locked="false" layoutInCell="true" allowOverlap="true">
            <wp:simplePos x="0" y="0"/>
            <wp:positionH relativeFrom="page">
              <wp:posOffset>3200400</wp:posOffset>
            </wp:positionH>
            <wp:positionV relativeFrom="paragraph">
              <wp:posOffset>267335</wp:posOffset>
            </wp:positionV>
            <wp:extent cx="3422650" cy="191134"/>
            <wp:effectExtent l="0" t="0" r="0" b="0"/>
            <wp:wrapTopAndBottom/>
            <wp:docPr id="1048"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19"/>
                    <pic:cNvPicPr/>
                  </pic:nvPicPr>
                  <pic:blipFill>
                    <a:blip r:embed="rId14" cstate="print"/>
                    <a:srcRect l="0" t="0" r="0" b="0"/>
                    <a:stretch/>
                  </pic:blipFill>
                  <pic:spPr>
                    <a:xfrm rot="0">
                      <a:off x="0" y="0"/>
                      <a:ext cx="3422650" cy="191134"/>
                    </a:xfrm>
                    <a:prstGeom prst="rect"/>
                  </pic:spPr>
                </pic:pic>
              </a:graphicData>
            </a:graphic>
          </wp:anchor>
        </w:drawing>
      </w:r>
      <w:r>
        <w:rPr/>
        <w:drawing>
          <wp:anchor distT="0" distB="0" distL="0" distR="0" simplePos="false" relativeHeight="16" behindDoc="true" locked="false" layoutInCell="true" allowOverlap="true">
            <wp:simplePos x="0" y="0"/>
            <wp:positionH relativeFrom="page">
              <wp:posOffset>3143250</wp:posOffset>
            </wp:positionH>
            <wp:positionV relativeFrom="paragraph">
              <wp:posOffset>515620</wp:posOffset>
            </wp:positionV>
            <wp:extent cx="3521075" cy="152400"/>
            <wp:effectExtent l="0" t="0" r="0" b="0"/>
            <wp:wrapTopAndBottom/>
            <wp:docPr id="1049"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20"/>
                    <pic:cNvPicPr/>
                  </pic:nvPicPr>
                  <pic:blipFill>
                    <a:blip r:embed="rId15" cstate="print"/>
                    <a:srcRect l="0" t="0" r="0" b="0"/>
                    <a:stretch/>
                  </pic:blipFill>
                  <pic:spPr>
                    <a:xfrm rot="0">
                      <a:off x="0" y="0"/>
                      <a:ext cx="3521075" cy="152400"/>
                    </a:xfrm>
                    <a:prstGeom prst="rect"/>
                  </pic:spPr>
                </pic:pic>
              </a:graphicData>
            </a:graphic>
          </wp:anchor>
        </w:drawing>
      </w:r>
      <w:r>
        <w:rPr/>
        <w:drawing>
          <wp:anchor distT="0" distB="0" distL="0" distR="0" simplePos="false" relativeHeight="17" behindDoc="true" locked="false" layoutInCell="true" allowOverlap="true">
            <wp:simplePos x="0" y="0"/>
            <wp:positionH relativeFrom="page">
              <wp:posOffset>3076575</wp:posOffset>
            </wp:positionH>
            <wp:positionV relativeFrom="paragraph">
              <wp:posOffset>744220</wp:posOffset>
            </wp:positionV>
            <wp:extent cx="3693160" cy="182879"/>
            <wp:effectExtent l="0" t="0" r="0" b="0"/>
            <wp:wrapTopAndBottom/>
            <wp:docPr id="1050"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21"/>
                    <pic:cNvPicPr/>
                  </pic:nvPicPr>
                  <pic:blipFill>
                    <a:blip r:embed="rId16" cstate="print"/>
                    <a:srcRect l="0" t="0" r="0" b="0"/>
                    <a:stretch/>
                  </pic:blipFill>
                  <pic:spPr>
                    <a:xfrm rot="0">
                      <a:off x="0" y="0"/>
                      <a:ext cx="3693160" cy="182879"/>
                    </a:xfrm>
                    <a:prstGeom prst="rect"/>
                  </pic:spPr>
                </pic:pic>
              </a:graphicData>
            </a:graphic>
          </wp:anchor>
        </w:drawing>
      </w:r>
      <w:r>
        <w:rPr/>
        <mc:AlternateContent>
          <mc:Choice Requires="wpg">
            <w:drawing>
              <wp:anchor distT="0" distB="0" distL="0" distR="0" simplePos="false" relativeHeight="18" behindDoc="true" locked="false" layoutInCell="true" allowOverlap="true">
                <wp:simplePos x="0" y="0"/>
                <wp:positionH relativeFrom="page">
                  <wp:posOffset>3076575</wp:posOffset>
                </wp:positionH>
                <wp:positionV relativeFrom="paragraph">
                  <wp:posOffset>982345</wp:posOffset>
                </wp:positionV>
                <wp:extent cx="3638550" cy="410209"/>
                <wp:effectExtent l="0" t="0" r="0" b="0"/>
                <wp:wrapTopAndBottom/>
                <wp:docPr id="1051" name="Group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638550" cy="410209"/>
                          <a:chOff x="0" y="0"/>
                          <a:chExt cx="3638550" cy="410209"/>
                        </a:xfrm>
                      </wpg:grpSpPr>
                      <pic:pic xmlns:pic="http://schemas.openxmlformats.org/drawingml/2006/picture">
                        <pic:nvPicPr>
                          <pic:cNvPr id="16" name="Image"/>
                          <pic:cNvPicPr/>
                        </pic:nvPicPr>
                        <pic:blipFill>
                          <a:blip r:embed="rId17" cstate="print"/>
                          <a:srcRect l="0" t="0" r="0" b="0"/>
                          <a:stretch/>
                        </pic:blipFill>
                        <pic:spPr>
                          <a:xfrm rot="0">
                            <a:off x="0" y="0"/>
                            <a:ext cx="3638550" cy="181114"/>
                          </a:xfrm>
                          <a:prstGeom prst="rect"/>
                        </pic:spPr>
                      </pic:pic>
                      <pic:pic xmlns:pic="http://schemas.openxmlformats.org/drawingml/2006/picture">
                        <pic:nvPicPr>
                          <pic:cNvPr id="17" name="Image"/>
                          <pic:cNvPicPr/>
                        </pic:nvPicPr>
                        <pic:blipFill>
                          <a:blip r:embed="rId18" cstate="print"/>
                          <a:srcRect l="0" t="0" r="0" b="0"/>
                          <a:stretch/>
                        </pic:blipFill>
                        <pic:spPr>
                          <a:xfrm rot="0">
                            <a:off x="323850" y="219240"/>
                            <a:ext cx="3000375" cy="190652"/>
                          </a:xfrm>
                          <a:prstGeom prst="rect"/>
                        </pic:spPr>
                      </pic:pic>
                    </wpg:wgp>
                  </a:graphicData>
                </a:graphic>
              </wp:anchor>
            </w:drawing>
          </mc:Choice>
          <mc:Fallback>
            <w:pict>
              <v:group id="1051" filled="f" stroked="f" style="position:absolute;margin-left:242.25pt;margin-top:77.35pt;width:286.5pt;height:32.3pt;z-index:-2147483629;mso-position-horizontal-relative:page;mso-position-vertical-relative:text;mso-width-relative:page;mso-height-relative:page;mso-wrap-distance-left:0.0pt;mso-wrap-distance-right:0.0pt;visibility:visible;" coordsize="3638550,410209">
                <v:shape id="1052" type="#_x0000_t75" filled="f" stroked="f" style="position:absolute;left:0;top:0;width:3638550;height:181114;z-index:2;mso-position-horizontal-relative:page;mso-position-vertical-relative:page;mso-width-relative:page;mso-height-relative:page;visibility:visible;">
                  <v:imagedata r:id="rId17" embosscolor="white" o:title=""/>
                  <v:fill/>
                </v:shape>
                <v:shape id="1053" type="#_x0000_t75" filled="f" stroked="f" style="position:absolute;left:323850;top:219240;width:3000375;height:190652;z-index:3;mso-position-horizontal-relative:page;mso-position-vertical-relative:page;mso-width-relative:page;mso-height-relative:page;visibility:visible;">
                  <v:imagedata r:id="rId18" embosscolor="white" o:title=""/>
                  <v:fill/>
                </v:shape>
                <w10:wrap type="topAndBottom"/>
                <v:fill/>
              </v:group>
            </w:pict>
          </mc:Fallback>
        </mc:AlternateContent>
      </w:r>
      <w:r>
        <w:rPr/>
        <w:drawing>
          <wp:anchor distT="0" distB="0" distL="0" distR="0" simplePos="false" relativeHeight="19" behindDoc="true" locked="false" layoutInCell="true" allowOverlap="true">
            <wp:simplePos x="0" y="0"/>
            <wp:positionH relativeFrom="page">
              <wp:posOffset>3352800</wp:posOffset>
            </wp:positionH>
            <wp:positionV relativeFrom="paragraph">
              <wp:posOffset>1440180</wp:posOffset>
            </wp:positionV>
            <wp:extent cx="3116580" cy="191134"/>
            <wp:effectExtent l="0" t="0" r="0" b="0"/>
            <wp:wrapTopAndBottom/>
            <wp:docPr id="1054" name="Imag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25"/>
                    <pic:cNvPicPr/>
                  </pic:nvPicPr>
                  <pic:blipFill>
                    <a:blip r:embed="rId19" cstate="print"/>
                    <a:srcRect l="0" t="0" r="0" b="0"/>
                    <a:stretch/>
                  </pic:blipFill>
                  <pic:spPr>
                    <a:xfrm rot="0">
                      <a:off x="0" y="0"/>
                      <a:ext cx="3116580" cy="191134"/>
                    </a:xfrm>
                    <a:prstGeom prst="rect"/>
                  </pic:spPr>
                </pic:pic>
              </a:graphicData>
            </a:graphic>
          </wp:anchor>
        </w:drawing>
      </w:r>
      <w:r>
        <w:rPr/>
        <w:drawing>
          <wp:anchor distT="0" distB="0" distL="0" distR="0" simplePos="false" relativeHeight="20" behindDoc="true" locked="false" layoutInCell="true" allowOverlap="true">
            <wp:simplePos x="0" y="0"/>
            <wp:positionH relativeFrom="page">
              <wp:posOffset>3124200</wp:posOffset>
            </wp:positionH>
            <wp:positionV relativeFrom="paragraph">
              <wp:posOffset>1678304</wp:posOffset>
            </wp:positionV>
            <wp:extent cx="3587750" cy="182879"/>
            <wp:effectExtent l="0" t="0" r="0" b="0"/>
            <wp:wrapTopAndBottom/>
            <wp:docPr id="1055" name="Imag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26"/>
                    <pic:cNvPicPr/>
                  </pic:nvPicPr>
                  <pic:blipFill>
                    <a:blip r:embed="rId20" cstate="print"/>
                    <a:srcRect l="0" t="0" r="0" b="0"/>
                    <a:stretch/>
                  </pic:blipFill>
                  <pic:spPr>
                    <a:xfrm rot="0">
                      <a:off x="0" y="0"/>
                      <a:ext cx="3587750" cy="182879"/>
                    </a:xfrm>
                    <a:prstGeom prst="rect"/>
                  </pic:spPr>
                </pic:pic>
              </a:graphicData>
            </a:graphic>
          </wp:anchor>
        </w:drawing>
      </w:r>
      <w:r>
        <w:rPr/>
        <w:drawing>
          <wp:anchor distT="0" distB="0" distL="0" distR="0" simplePos="false" relativeHeight="21" behindDoc="true" locked="false" layoutInCell="true" allowOverlap="true">
            <wp:simplePos x="0" y="0"/>
            <wp:positionH relativeFrom="page">
              <wp:posOffset>4057650</wp:posOffset>
            </wp:positionH>
            <wp:positionV relativeFrom="paragraph">
              <wp:posOffset>1916430</wp:posOffset>
            </wp:positionV>
            <wp:extent cx="1684654" cy="152400"/>
            <wp:effectExtent l="0" t="0" r="0" b="0"/>
            <wp:wrapTopAndBottom/>
            <wp:docPr id="1056" name="Imag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27"/>
                    <pic:cNvPicPr/>
                  </pic:nvPicPr>
                  <pic:blipFill>
                    <a:blip r:embed="rId21" cstate="print"/>
                    <a:srcRect l="0" t="0" r="0" b="0"/>
                    <a:stretch/>
                  </pic:blipFill>
                  <pic:spPr>
                    <a:xfrm rot="0">
                      <a:off x="0" y="0"/>
                      <a:ext cx="1684654" cy="152400"/>
                    </a:xfrm>
                    <a:prstGeom prst="rect"/>
                  </pic:spPr>
                </pic:pic>
              </a:graphicData>
            </a:graphic>
          </wp:anchor>
        </w:drawing>
      </w:r>
    </w:p>
    <w:p>
      <w:pPr>
        <w:pStyle w:val="style0"/>
        <w:widowControl w:val="false"/>
        <w:autoSpaceDE w:val="false"/>
        <w:autoSpaceDN w:val="false"/>
        <w:spacing w:before="7" w:after="0" w:lineRule="auto" w:line="240"/>
        <w:ind w:left="0" w:right="0"/>
        <w:jc w:val="left"/>
        <w:rPr>
          <w:rFonts w:ascii="Arial MT" w:cs="Calibri" w:eastAsia="Calibri" w:hAnsi="Calibri"/>
          <w:sz w:val="5"/>
          <w:szCs w:val="31"/>
          <w:lang w:val="en-US" w:bidi="ar-SA" w:eastAsia="en-US"/>
        </w:rPr>
      </w:pPr>
    </w:p>
    <w:p>
      <w:pPr>
        <w:pStyle w:val="style0"/>
        <w:widowControl w:val="false"/>
        <w:autoSpaceDE w:val="false"/>
        <w:autoSpaceDN w:val="false"/>
        <w:spacing w:before="4" w:after="0" w:lineRule="auto" w:line="240"/>
        <w:ind w:left="0" w:right="0"/>
        <w:jc w:val="left"/>
        <w:rPr>
          <w:rFonts w:ascii="Arial MT" w:cs="Calibri" w:eastAsia="Calibri" w:hAnsi="Calibri"/>
          <w:sz w:val="8"/>
          <w:szCs w:val="31"/>
          <w:lang w:val="en-US" w:bidi="ar-SA" w:eastAsia="en-US"/>
        </w:rPr>
      </w:pPr>
    </w:p>
    <w:p>
      <w:pPr>
        <w:pStyle w:val="style0"/>
        <w:widowControl w:val="false"/>
        <w:autoSpaceDE w:val="false"/>
        <w:autoSpaceDN w:val="false"/>
        <w:spacing w:before="5" w:after="0" w:lineRule="auto" w:line="240"/>
        <w:ind w:left="0" w:right="0"/>
        <w:jc w:val="left"/>
        <w:rPr>
          <w:rFonts w:ascii="Arial MT" w:cs="Calibri" w:eastAsia="Calibri" w:hAnsi="Calibri"/>
          <w:sz w:val="5"/>
          <w:szCs w:val="31"/>
          <w:lang w:val="en-US" w:bidi="ar-SA" w:eastAsia="en-US"/>
        </w:rPr>
      </w:pPr>
    </w:p>
    <w:p>
      <w:pPr>
        <w:pStyle w:val="style0"/>
        <w:widowControl w:val="false"/>
        <w:autoSpaceDE w:val="false"/>
        <w:autoSpaceDN w:val="false"/>
        <w:spacing w:before="5" w:after="0" w:lineRule="auto" w:line="240"/>
        <w:ind w:left="0" w:right="0"/>
        <w:jc w:val="left"/>
        <w:rPr>
          <w:rFonts w:ascii="Arial MT" w:cs="Calibri" w:eastAsia="Calibri" w:hAnsi="Calibri"/>
          <w:sz w:val="4"/>
          <w:szCs w:val="31"/>
          <w:lang w:val="en-US" w:bidi="ar-SA" w:eastAsia="en-US"/>
        </w:rPr>
      </w:pPr>
    </w:p>
    <w:p>
      <w:pPr>
        <w:pStyle w:val="style0"/>
        <w:widowControl w:val="false"/>
        <w:autoSpaceDE w:val="false"/>
        <w:autoSpaceDN w:val="false"/>
        <w:spacing w:before="3" w:after="0" w:lineRule="auto" w:line="240"/>
        <w:ind w:left="0" w:right="0"/>
        <w:jc w:val="left"/>
        <w:rPr>
          <w:rFonts w:ascii="Arial MT" w:cs="Calibri" w:eastAsia="Calibri" w:hAnsi="Calibri"/>
          <w:sz w:val="4"/>
          <w:szCs w:val="31"/>
          <w:lang w:val="en-US" w:bidi="ar-SA" w:eastAsia="en-US"/>
        </w:rPr>
      </w:pPr>
    </w:p>
    <w:p>
      <w:pPr>
        <w:pStyle w:val="style0"/>
        <w:widowControl w:val="false"/>
        <w:autoSpaceDE w:val="false"/>
        <w:autoSpaceDN w:val="false"/>
        <w:spacing w:before="5" w:after="0" w:lineRule="auto" w:line="240"/>
        <w:ind w:left="0" w:right="0"/>
        <w:jc w:val="left"/>
        <w:rPr>
          <w:rFonts w:ascii="Arial MT" w:cs="Calibri" w:eastAsia="Calibri" w:hAnsi="Calibri"/>
          <w:sz w:val="5"/>
          <w:szCs w:val="31"/>
          <w:lang w:val="en-US" w:bidi="ar-SA" w:eastAsia="en-US"/>
        </w:rPr>
      </w:pPr>
    </w:p>
    <w:p>
      <w:pPr>
        <w:pStyle w:val="style0"/>
        <w:widowControl w:val="false"/>
        <w:autoSpaceDE w:val="false"/>
        <w:autoSpaceDN w:val="false"/>
        <w:spacing w:before="0" w:after="0" w:lineRule="auto" w:line="240"/>
        <w:ind w:left="0" w:right="0"/>
        <w:jc w:val="left"/>
        <w:rPr>
          <w:rFonts w:ascii="Arial MT" w:cs="Calibri" w:eastAsia="Calibri" w:hAnsi="Calibri"/>
          <w:sz w:val="5"/>
          <w:szCs w:val="22"/>
          <w:lang w:val="en-US" w:bidi="ar-SA" w:eastAsia="en-US"/>
        </w:rPr>
        <w:sectPr>
          <w:headerReference w:type="default" r:id="rId22"/>
          <w:pgSz w:w="10980" w:h="6200" w:orient="landscape"/>
          <w:pgMar w:top="200" w:right="160" w:bottom="0" w:left="0" w:header="0" w:footer="0" w:gutter="0"/>
          <w:cols w:space="708" w:num="1"/>
        </w:sectPr>
      </w:pPr>
    </w:p>
    <w:p>
      <w:pPr>
        <w:pStyle w:val="style0"/>
        <w:widowControl w:val="false"/>
        <w:autoSpaceDE w:val="false"/>
        <w:autoSpaceDN w:val="false"/>
        <w:spacing w:before="0" w:after="0" w:lineRule="auto" w:line="240"/>
        <w:ind w:left="0" w:right="0"/>
        <w:jc w:val="left"/>
        <w:rPr>
          <w:rFonts w:ascii="Arial MT" w:cs="Calibri" w:eastAsia="Calibri" w:hAnsi="Calibri"/>
          <w:sz w:val="34"/>
          <w:szCs w:val="31"/>
          <w:lang w:val="en-US" w:bidi="ar-SA" w:eastAsia="en-US"/>
        </w:rPr>
      </w:pPr>
      <w:r>
        <w:rPr/>
        <mc:AlternateContent>
          <mc:Choice Requires="wpg">
            <w:drawing>
              <wp:anchor distT="0" distB="0" distL="0" distR="0" simplePos="false" relativeHeight="6" behindDoc="false" locked="false" layoutInCell="true" allowOverlap="true">
                <wp:simplePos x="0" y="0"/>
                <wp:positionH relativeFrom="page">
                  <wp:posOffset>3514725</wp:posOffset>
                </wp:positionH>
                <wp:positionV relativeFrom="page">
                  <wp:posOffset>3097530</wp:posOffset>
                </wp:positionV>
                <wp:extent cx="3448050" cy="819785"/>
                <wp:effectExtent l="0" t="0" r="0" b="0"/>
                <wp:wrapNone/>
                <wp:docPr id="1057" name="Group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448050" cy="819785"/>
                          <a:chOff x="0" y="0"/>
                          <a:chExt cx="3448050" cy="819785"/>
                        </a:xfrm>
                      </wpg:grpSpPr>
                      <wps:wsp>
                        <wps:cNvSpPr/>
                        <wps:spPr>
                          <a:xfrm rot="0">
                            <a:off x="1704975" y="686357"/>
                            <a:ext cx="1743075" cy="133350"/>
                          </a:xfrm>
                          <a:custGeom>
                            <a:avLst/>
                            <a:gdLst/>
                            <a:ahLst/>
                            <a:rect l="l" t="t" r="r" b="b"/>
                            <a:pathLst>
                              <a:path w="1743075" h="133350" stroke="1">
                                <a:moveTo>
                                  <a:pt x="1742821" y="0"/>
                                </a:moveTo>
                                <a:lnTo>
                                  <a:pt x="0" y="0"/>
                                </a:lnTo>
                                <a:lnTo>
                                  <a:pt x="0" y="132930"/>
                                </a:lnTo>
                                <a:lnTo>
                                  <a:pt x="1742821" y="132930"/>
                                </a:lnTo>
                                <a:lnTo>
                                  <a:pt x="1742821" y="0"/>
                                </a:lnTo>
                                <a:close/>
                              </a:path>
                            </a:pathLst>
                          </a:custGeom>
                          <a:solidFill>
                            <a:srgbClr val="da7461"/>
                          </a:solidFill>
                        </wps:spPr>
                        <wps:bodyPr>
                          <a:prstTxWarp prst="textNoShape"/>
                        </wps:bodyPr>
                      </wps:wsp>
                      <pic:pic xmlns:pic="http://schemas.openxmlformats.org/drawingml/2006/picture">
                        <pic:nvPicPr>
                          <pic:cNvPr id="21" name="Image"/>
                          <pic:cNvPicPr/>
                        </pic:nvPicPr>
                        <pic:blipFill>
                          <a:blip r:embed="rId23" cstate="print"/>
                          <a:srcRect l="0" t="0" r="0" b="0"/>
                          <a:stretch/>
                        </pic:blipFill>
                        <pic:spPr>
                          <a:xfrm rot="0">
                            <a:off x="85725" y="0"/>
                            <a:ext cx="2724150" cy="200190"/>
                          </a:xfrm>
                          <a:prstGeom prst="rect"/>
                        </pic:spPr>
                      </pic:pic>
                      <pic:pic xmlns:pic="http://schemas.openxmlformats.org/drawingml/2006/picture">
                        <pic:nvPicPr>
                          <pic:cNvPr id="22" name="Image"/>
                          <pic:cNvPicPr/>
                        </pic:nvPicPr>
                        <pic:blipFill>
                          <a:blip r:embed="rId24" cstate="print"/>
                          <a:srcRect l="0" t="0" r="0" b="0"/>
                          <a:stretch/>
                        </pic:blipFill>
                        <pic:spPr>
                          <a:xfrm rot="0">
                            <a:off x="0" y="238315"/>
                            <a:ext cx="2905125" cy="200190"/>
                          </a:xfrm>
                          <a:prstGeom prst="rect"/>
                        </pic:spPr>
                      </pic:pic>
                      <pic:pic xmlns:pic="http://schemas.openxmlformats.org/drawingml/2006/picture">
                        <pic:nvPicPr>
                          <pic:cNvPr id="23" name="Image"/>
                          <pic:cNvPicPr/>
                        </pic:nvPicPr>
                        <pic:blipFill>
                          <a:blip r:embed="rId25" cstate="print"/>
                          <a:srcRect l="0" t="0" r="0" b="0"/>
                          <a:stretch/>
                        </pic:blipFill>
                        <pic:spPr>
                          <a:xfrm rot="0">
                            <a:off x="400050" y="476630"/>
                            <a:ext cx="2095500" cy="200190"/>
                          </a:xfrm>
                          <a:prstGeom prst="rect"/>
                        </pic:spPr>
                      </pic:pic>
                    </wpg:wgp>
                  </a:graphicData>
                </a:graphic>
              </wp:anchor>
            </w:drawing>
          </mc:Choice>
          <mc:Fallback>
            <w:pict>
              <v:group id="1057" filled="f" stroked="f" style="position:absolute;margin-left:276.75pt;margin-top:243.9pt;width:271.5pt;height:64.55pt;z-index:6;mso-position-horizontal-relative:page;mso-position-vertical-relative:page;mso-width-relative:page;mso-height-relative:page;mso-wrap-distance-left:0.0pt;mso-wrap-distance-right:0.0pt;visibility:visible;" coordsize="3448050,819785">
                <v:shape id="1058" coordsize="1743075,133350" path="m1742821,0l0,0l0,132930l1742821,132930l1742821,0xe" fillcolor="#da7461" stroked="f" style="position:absolute;left:1704975;top:686357;width:1743075;height:133350;z-index:2;mso-position-horizontal-relative:page;mso-position-vertical-relative:page;mso-width-relative:page;mso-height-relative:page;visibility:visible;">
                  <v:fill/>
                  <v:path textboxrect="0,0,1743075,133350" o:connectlocs=""/>
                </v:shape>
                <v:shape id="1059" type="#_x0000_t75" filled="f" stroked="f" style="position:absolute;left:85725;top:0;width:2724150;height:200190;z-index:3;mso-position-horizontal-relative:page;mso-position-vertical-relative:page;mso-width-relative:page;mso-height-relative:page;visibility:visible;">
                  <v:imagedata r:id="rId23" embosscolor="white" o:title=""/>
                  <v:fill/>
                </v:shape>
                <v:shape id="1060" type="#_x0000_t75" filled="f" stroked="f" style="position:absolute;left:0;top:238315;width:2905125;height:200190;z-index:4;mso-position-horizontal-relative:page;mso-position-vertical-relative:page;mso-width-relative:page;mso-height-relative:page;visibility:visible;">
                  <v:imagedata r:id="rId24" embosscolor="white" o:title=""/>
                  <v:fill/>
                </v:shape>
                <v:shape id="1061" type="#_x0000_t75" filled="f" stroked="f" style="position:absolute;left:400050;top:476630;width:2095500;height:200190;z-index:5;mso-position-horizontal-relative:page;mso-position-vertical-relative:page;mso-width-relative:page;mso-height-relative:page;visibility:visible;">
                  <v:imagedata r:id="rId25" embosscolor="white" o:title=""/>
                  <v:fill/>
                </v:shape>
                <v:fill/>
              </v:group>
            </w:pict>
          </mc:Fallback>
        </mc:AlternateContent>
      </w:r>
    </w:p>
    <w:p>
      <w:pPr>
        <w:pStyle w:val="style0"/>
        <w:widowControl w:val="false"/>
        <w:autoSpaceDE w:val="false"/>
        <w:autoSpaceDN w:val="false"/>
        <w:spacing w:before="359" w:after="0" w:lineRule="auto" w:line="240"/>
        <w:ind w:left="0" w:right="0"/>
        <w:jc w:val="left"/>
        <w:rPr>
          <w:rFonts w:ascii="Arial MT" w:cs="Calibri" w:eastAsia="Calibri" w:hAnsi="Calibri"/>
          <w:sz w:val="34"/>
          <w:szCs w:val="31"/>
          <w:lang w:val="en-US" w:bidi="ar-SA" w:eastAsia="en-US"/>
        </w:rPr>
      </w:pPr>
    </w:p>
    <w:p>
      <w:pPr>
        <w:pStyle w:val="style0"/>
        <w:widowControl w:val="false"/>
        <w:tabs>
          <w:tab w:val="left" w:leader="none" w:pos="7031"/>
        </w:tabs>
        <w:autoSpaceDE w:val="false"/>
        <w:autoSpaceDN w:val="false"/>
        <w:spacing w:before="0" w:after="0" w:lineRule="auto" w:line="240"/>
        <w:ind w:left="5470" w:right="0" w:firstLine="0"/>
        <w:jc w:val="left"/>
        <w:rPr>
          <w:rFonts w:ascii="Calibri" w:cs="Calibri" w:eastAsia="Calibri" w:hAnsi="Calibri"/>
          <w:b/>
          <w:sz w:val="34"/>
          <w:szCs w:val="22"/>
          <w:lang w:val="en-US" w:bidi="ar-SA" w:eastAsia="en-US"/>
        </w:rPr>
      </w:pPr>
      <w:r>
        <w:rPr/>
        <w:drawing>
          <wp:anchor distT="0" distB="0" distL="0" distR="0" simplePos="false" relativeHeight="7" behindDoc="false" locked="false" layoutInCell="true" allowOverlap="true">
            <wp:simplePos x="0" y="0"/>
            <wp:positionH relativeFrom="page">
              <wp:posOffset>47625</wp:posOffset>
            </wp:positionH>
            <wp:positionV relativeFrom="paragraph">
              <wp:posOffset>-332740</wp:posOffset>
            </wp:positionV>
            <wp:extent cx="3038475" cy="3088640"/>
            <wp:effectExtent l="0" t="0" r="0" b="0"/>
            <wp:wrapNone/>
            <wp:docPr id="1062" name="Imag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33"/>
                    <pic:cNvPicPr/>
                  </pic:nvPicPr>
                  <pic:blipFill>
                    <a:blip r:embed="rId26" cstate="print"/>
                    <a:srcRect l="0" t="0" r="0" b="0"/>
                    <a:stretch/>
                  </pic:blipFill>
                  <pic:spPr>
                    <a:xfrm rot="0">
                      <a:off x="0" y="0"/>
                      <a:ext cx="3038475" cy="3088640"/>
                    </a:xfrm>
                    <a:prstGeom prst="rect"/>
                  </pic:spPr>
                </pic:pic>
              </a:graphicData>
            </a:graphic>
          </wp:anchor>
        </w:drawing>
      </w:r>
      <w:bookmarkStart w:id="22" w:name="Slide 4"/>
      <w:bookmarkEnd w:id="22"/>
      <w:r>
        <w:rPr>
          <w:rFonts w:ascii="Calibri" w:cs="Calibri" w:eastAsia="Calibri" w:hAnsi="Calibri"/>
          <w:b/>
          <w:color w:val="424242"/>
          <w:spacing w:val="20"/>
          <w:sz w:val="34"/>
          <w:szCs w:val="22"/>
          <w:lang w:val="en-US" w:bidi="ar-SA" w:eastAsia="en-US"/>
        </w:rPr>
        <w:t>PO</w:t>
      </w:r>
      <w:r>
        <w:rPr>
          <w:rFonts w:ascii="Calibri" w:cs="Calibri" w:eastAsia="Calibri" w:hAnsi="Calibri"/>
          <w:b/>
          <w:color w:val="424242"/>
          <w:spacing w:val="-24"/>
          <w:sz w:val="34"/>
          <w:szCs w:val="22"/>
          <w:lang w:val="en-US" w:bidi="ar-SA" w:eastAsia="en-US"/>
        </w:rPr>
        <w:t xml:space="preserve"> </w:t>
      </w:r>
      <w:r>
        <w:rPr>
          <w:rFonts w:ascii="Calibri" w:cs="Calibri" w:eastAsia="Calibri" w:hAnsi="Calibri"/>
          <w:b/>
          <w:color w:val="424242"/>
          <w:sz w:val="34"/>
          <w:szCs w:val="22"/>
          <w:lang w:val="en-US" w:bidi="ar-SA" w:eastAsia="en-US"/>
        </w:rPr>
        <w:t>W</w:t>
      </w:r>
      <w:r>
        <w:rPr>
          <w:rFonts w:ascii="Calibri" w:cs="Calibri" w:eastAsia="Calibri" w:hAnsi="Calibri"/>
          <w:b/>
          <w:color w:val="424242"/>
          <w:spacing w:val="-27"/>
          <w:sz w:val="34"/>
          <w:szCs w:val="22"/>
          <w:lang w:val="en-US" w:bidi="ar-SA" w:eastAsia="en-US"/>
        </w:rPr>
        <w:t xml:space="preserve"> </w:t>
      </w:r>
      <w:r>
        <w:rPr>
          <w:rFonts w:ascii="Calibri" w:cs="Calibri" w:eastAsia="Calibri" w:hAnsi="Calibri"/>
          <w:b/>
          <w:color w:val="424242"/>
          <w:spacing w:val="13"/>
          <w:sz w:val="34"/>
          <w:szCs w:val="22"/>
          <w:lang w:val="en-US" w:bidi="ar-SA" w:eastAsia="en-US"/>
        </w:rPr>
        <w:t>ER</w:t>
      </w:r>
      <w:r>
        <w:rPr>
          <w:rFonts w:ascii="Calibri" w:cs="Calibri" w:eastAsia="Calibri" w:hAnsi="Calibri"/>
          <w:b/>
          <w:color w:val="424242"/>
          <w:sz w:val="34"/>
          <w:szCs w:val="22"/>
          <w:lang w:val="en-US" w:bidi="ar-SA" w:eastAsia="en-US"/>
        </w:rPr>
        <w:tab/>
      </w:r>
      <w:r>
        <w:rPr>
          <w:rFonts w:ascii="Calibri" w:cs="Calibri" w:eastAsia="Calibri" w:hAnsi="Calibri"/>
          <w:b/>
          <w:color w:val="424242"/>
          <w:spacing w:val="25"/>
          <w:sz w:val="34"/>
          <w:szCs w:val="22"/>
          <w:lang w:val="en-US" w:bidi="ar-SA" w:eastAsia="en-US"/>
        </w:rPr>
        <w:t>OF</w:t>
      </w:r>
      <w:r>
        <w:rPr>
          <w:rFonts w:ascii="Calibri" w:cs="Calibri" w:eastAsia="Calibri" w:hAnsi="Calibri"/>
          <w:b/>
          <w:color w:val="424242"/>
          <w:spacing w:val="61"/>
          <w:w w:val="150"/>
          <w:sz w:val="34"/>
          <w:szCs w:val="22"/>
          <w:lang w:val="en-US" w:bidi="ar-SA" w:eastAsia="en-US"/>
        </w:rPr>
        <w:t xml:space="preserve"> </w:t>
      </w:r>
      <w:r>
        <w:rPr>
          <w:rFonts w:ascii="Calibri" w:cs="Calibri" w:eastAsia="Calibri" w:hAnsi="Calibri"/>
          <w:b/>
          <w:color w:val="424242"/>
          <w:spacing w:val="11"/>
          <w:sz w:val="34"/>
          <w:szCs w:val="22"/>
          <w:lang w:val="en-US" w:bidi="ar-SA" w:eastAsia="en-US"/>
        </w:rPr>
        <w:t>DATA</w:t>
      </w:r>
      <w:r>
        <w:rPr>
          <w:rFonts w:ascii="Calibri" w:cs="Calibri" w:eastAsia="Calibri" w:hAnsi="Calibri"/>
          <w:b/>
          <w:color w:val="424242"/>
          <w:spacing w:val="56"/>
          <w:w w:val="150"/>
          <w:sz w:val="34"/>
          <w:szCs w:val="22"/>
          <w:lang w:val="en-US" w:bidi="ar-SA" w:eastAsia="en-US"/>
        </w:rPr>
        <w:t xml:space="preserve"> </w:t>
      </w:r>
      <w:r>
        <w:rPr>
          <w:rFonts w:ascii="Calibri" w:cs="Calibri" w:eastAsia="Calibri" w:hAnsi="Calibri"/>
          <w:b/>
          <w:color w:val="424242"/>
          <w:sz w:val="34"/>
          <w:szCs w:val="22"/>
          <w:lang w:val="en-US" w:bidi="ar-SA" w:eastAsia="en-US"/>
        </w:rPr>
        <w:t>S</w:t>
      </w:r>
      <w:r>
        <w:rPr>
          <w:rFonts w:ascii="Calibri" w:cs="Calibri" w:eastAsia="Calibri" w:hAnsi="Calibri"/>
          <w:b/>
          <w:color w:val="424242"/>
          <w:spacing w:val="-29"/>
          <w:sz w:val="34"/>
          <w:szCs w:val="22"/>
          <w:lang w:val="en-US" w:bidi="ar-SA" w:eastAsia="en-US"/>
        </w:rPr>
        <w:t xml:space="preserve"> </w:t>
      </w:r>
      <w:r>
        <w:rPr>
          <w:rFonts w:ascii="Calibri" w:cs="Calibri" w:eastAsia="Calibri" w:hAnsi="Calibri"/>
          <w:b/>
          <w:color w:val="424242"/>
          <w:spacing w:val="33"/>
          <w:sz w:val="34"/>
          <w:szCs w:val="22"/>
          <w:lang w:val="en-US" w:bidi="ar-SA" w:eastAsia="en-US"/>
        </w:rPr>
        <w:t>CIENCE</w:t>
      </w:r>
    </w:p>
    <w:p>
      <w:pPr>
        <w:pStyle w:val="style0"/>
        <w:widowControl w:val="false"/>
        <w:autoSpaceDE w:val="false"/>
        <w:autoSpaceDN w:val="false"/>
        <w:spacing w:before="188" w:after="0" w:lineRule="auto" w:line="240"/>
        <w:ind w:left="0" w:right="0"/>
        <w:jc w:val="left"/>
        <w:rPr>
          <w:rFonts w:ascii="Calibri" w:cs="Calibri" w:eastAsia="Calibri" w:hAnsi="Calibri"/>
          <w:b/>
          <w:sz w:val="20"/>
          <w:szCs w:val="31"/>
          <w:lang w:val="en-US" w:bidi="ar-SA" w:eastAsia="en-US"/>
        </w:rPr>
      </w:pPr>
      <w:r>
        <w:rPr/>
        <w:drawing>
          <wp:anchor distT="0" distB="0" distL="0" distR="0" simplePos="false" relativeHeight="22" behindDoc="true" locked="false" layoutInCell="true" allowOverlap="true">
            <wp:simplePos x="0" y="0"/>
            <wp:positionH relativeFrom="page">
              <wp:posOffset>3476625</wp:posOffset>
            </wp:positionH>
            <wp:positionV relativeFrom="paragraph">
              <wp:posOffset>289560</wp:posOffset>
            </wp:positionV>
            <wp:extent cx="3007359" cy="201929"/>
            <wp:effectExtent l="0" t="0" r="0" b="0"/>
            <wp:wrapTopAndBottom/>
            <wp:docPr id="1063"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34"/>
                    <pic:cNvPicPr/>
                  </pic:nvPicPr>
                  <pic:blipFill>
                    <a:blip r:embed="rId27" cstate="print"/>
                    <a:srcRect l="0" t="0" r="0" b="0"/>
                    <a:stretch/>
                  </pic:blipFill>
                  <pic:spPr>
                    <a:xfrm rot="0">
                      <a:off x="0" y="0"/>
                      <a:ext cx="3007359" cy="201929"/>
                    </a:xfrm>
                    <a:prstGeom prst="rect"/>
                  </pic:spPr>
                </pic:pic>
              </a:graphicData>
            </a:graphic>
          </wp:anchor>
        </w:drawing>
      </w:r>
      <w:r>
        <w:rPr/>
        <mc:AlternateContent>
          <mc:Choice Requires="wpg">
            <w:drawing>
              <wp:anchor distT="0" distB="0" distL="0" distR="0" simplePos="false" relativeHeight="23" behindDoc="true" locked="false" layoutInCell="true" allowOverlap="true">
                <wp:simplePos x="0" y="0"/>
                <wp:positionH relativeFrom="page">
                  <wp:posOffset>3343275</wp:posOffset>
                </wp:positionH>
                <wp:positionV relativeFrom="paragraph">
                  <wp:posOffset>536575</wp:posOffset>
                </wp:positionV>
                <wp:extent cx="3238500" cy="1391920"/>
                <wp:effectExtent l="0" t="0" r="0" b="0"/>
                <wp:wrapTopAndBottom/>
                <wp:docPr id="1064" name="Group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38500" cy="1391920"/>
                          <a:chOff x="0" y="0"/>
                          <a:chExt cx="3238500" cy="1391920"/>
                        </a:xfrm>
                      </wpg:grpSpPr>
                      <pic:pic xmlns:pic="http://schemas.openxmlformats.org/drawingml/2006/picture">
                        <pic:nvPicPr>
                          <pic:cNvPr id="26" name="Image"/>
                          <pic:cNvPicPr/>
                        </pic:nvPicPr>
                        <pic:blipFill>
                          <a:blip r:embed="rId28" cstate="print"/>
                          <a:srcRect l="0" t="0" r="0" b="0"/>
                          <a:stretch/>
                        </pic:blipFill>
                        <pic:spPr>
                          <a:xfrm rot="0">
                            <a:off x="238125" y="0"/>
                            <a:ext cx="2762250" cy="200190"/>
                          </a:xfrm>
                          <a:prstGeom prst="rect"/>
                        </pic:spPr>
                      </pic:pic>
                      <pic:pic xmlns:pic="http://schemas.openxmlformats.org/drawingml/2006/picture">
                        <pic:nvPicPr>
                          <pic:cNvPr id="27" name="Image"/>
                          <pic:cNvPicPr/>
                        </pic:nvPicPr>
                        <pic:blipFill>
                          <a:blip r:embed="rId29" cstate="print"/>
                          <a:srcRect l="0" t="0" r="0" b="0"/>
                          <a:stretch/>
                        </pic:blipFill>
                        <pic:spPr>
                          <a:xfrm rot="0">
                            <a:off x="38100" y="238252"/>
                            <a:ext cx="3171825" cy="200190"/>
                          </a:xfrm>
                          <a:prstGeom prst="rect"/>
                        </pic:spPr>
                      </pic:pic>
                      <pic:pic xmlns:pic="http://schemas.openxmlformats.org/drawingml/2006/picture">
                        <pic:nvPicPr>
                          <pic:cNvPr id="28" name="Image"/>
                          <pic:cNvPicPr/>
                        </pic:nvPicPr>
                        <pic:blipFill>
                          <a:blip r:embed="rId30" cstate="print"/>
                          <a:srcRect l="0" t="0" r="0" b="0"/>
                          <a:stretch/>
                        </pic:blipFill>
                        <pic:spPr>
                          <a:xfrm rot="0">
                            <a:off x="152400" y="476630"/>
                            <a:ext cx="2933700" cy="200190"/>
                          </a:xfrm>
                          <a:prstGeom prst="rect"/>
                        </pic:spPr>
                      </pic:pic>
                      <pic:pic xmlns:pic="http://schemas.openxmlformats.org/drawingml/2006/picture">
                        <pic:nvPicPr>
                          <pic:cNvPr id="29" name="Image"/>
                          <pic:cNvPicPr/>
                        </pic:nvPicPr>
                        <pic:blipFill>
                          <a:blip r:embed="rId31" cstate="print"/>
                          <a:srcRect l="0" t="0" r="0" b="0"/>
                          <a:stretch/>
                        </pic:blipFill>
                        <pic:spPr>
                          <a:xfrm rot="0">
                            <a:off x="0" y="714883"/>
                            <a:ext cx="3238500" cy="200190"/>
                          </a:xfrm>
                          <a:prstGeom prst="rect"/>
                        </pic:spPr>
                      </pic:pic>
                      <pic:pic xmlns:pic="http://schemas.openxmlformats.org/drawingml/2006/picture">
                        <pic:nvPicPr>
                          <pic:cNvPr id="30" name="Image"/>
                          <pic:cNvPicPr/>
                        </pic:nvPicPr>
                        <pic:blipFill>
                          <a:blip r:embed="rId32" cstate="print"/>
                          <a:srcRect l="0" t="0" r="0" b="0"/>
                          <a:stretch/>
                        </pic:blipFill>
                        <pic:spPr>
                          <a:xfrm rot="0">
                            <a:off x="123825" y="953249"/>
                            <a:ext cx="2943225" cy="200190"/>
                          </a:xfrm>
                          <a:prstGeom prst="rect"/>
                        </pic:spPr>
                      </pic:pic>
                      <pic:pic xmlns:pic="http://schemas.openxmlformats.org/drawingml/2006/picture">
                        <pic:nvPicPr>
                          <pic:cNvPr id="31" name="Image"/>
                          <pic:cNvPicPr/>
                        </pic:nvPicPr>
                        <pic:blipFill>
                          <a:blip r:embed="rId33" cstate="print"/>
                          <a:srcRect l="0" t="0" r="0" b="0"/>
                          <a:stretch/>
                        </pic:blipFill>
                        <pic:spPr>
                          <a:xfrm rot="0">
                            <a:off x="142875" y="1191564"/>
                            <a:ext cx="2952750" cy="200190"/>
                          </a:xfrm>
                          <a:prstGeom prst="rect"/>
                        </pic:spPr>
                      </pic:pic>
                    </wpg:wgp>
                  </a:graphicData>
                </a:graphic>
              </wp:anchor>
            </w:drawing>
          </mc:Choice>
          <mc:Fallback>
            <w:pict>
              <v:group id="1064" filled="f" stroked="f" style="position:absolute;margin-left:263.25pt;margin-top:42.25pt;width:255.0pt;height:109.6pt;z-index:-2147483624;mso-position-horizontal-relative:page;mso-position-vertical-relative:text;mso-width-relative:page;mso-height-relative:page;mso-wrap-distance-left:0.0pt;mso-wrap-distance-right:0.0pt;visibility:visible;" coordsize="3238500,1391920">
                <v:shape id="1065" type="#_x0000_t75" filled="f" stroked="f" style="position:absolute;left:238125;top:0;width:2762250;height:200190;z-index:2;mso-position-horizontal-relative:page;mso-position-vertical-relative:page;mso-width-relative:page;mso-height-relative:page;visibility:visible;">
                  <v:imagedata r:id="rId28" embosscolor="white" o:title=""/>
                  <v:fill/>
                </v:shape>
                <v:shape id="1066" type="#_x0000_t75" filled="f" stroked="f" style="position:absolute;left:38100;top:238252;width:3171825;height:200190;z-index:3;mso-position-horizontal-relative:page;mso-position-vertical-relative:page;mso-width-relative:page;mso-height-relative:page;visibility:visible;">
                  <v:imagedata r:id="rId29" embosscolor="white" o:title=""/>
                  <v:fill/>
                </v:shape>
                <v:shape id="1067" type="#_x0000_t75" filled="f" stroked="f" style="position:absolute;left:152400;top:476630;width:2933700;height:200190;z-index:4;mso-position-horizontal-relative:page;mso-position-vertical-relative:page;mso-width-relative:page;mso-height-relative:page;visibility:visible;">
                  <v:imagedata r:id="rId30" embosscolor="white" o:title=""/>
                  <v:fill/>
                </v:shape>
                <v:shape id="1068" type="#_x0000_t75" filled="f" stroked="f" style="position:absolute;left:0;top:714883;width:3238500;height:200190;z-index:5;mso-position-horizontal-relative:page;mso-position-vertical-relative:page;mso-width-relative:page;mso-height-relative:page;visibility:visible;">
                  <v:imagedata r:id="rId31" embosscolor="white" o:title=""/>
                  <v:fill/>
                </v:shape>
                <v:shape id="1069" type="#_x0000_t75" filled="f" stroked="f" style="position:absolute;left:123825;top:953249;width:2943225;height:200190;z-index:6;mso-position-horizontal-relative:page;mso-position-vertical-relative:page;mso-width-relative:page;mso-height-relative:page;visibility:visible;">
                  <v:imagedata r:id="rId32" embosscolor="white" o:title=""/>
                  <v:fill/>
                </v:shape>
                <v:shape id="1070" type="#_x0000_t75" filled="f" stroked="f" style="position:absolute;left:142875;top:1191564;width:2952750;height:200190;z-index:7;mso-position-horizontal-relative:page;mso-position-vertical-relative:page;mso-width-relative:page;mso-height-relative:page;visibility:visible;">
                  <v:imagedata r:id="rId33" embosscolor="white" o:title=""/>
                  <v:fill/>
                </v:shape>
                <w10:wrap type="topAndBottom"/>
                <v:fill/>
              </v:group>
            </w:pict>
          </mc:Fallback>
        </mc:AlternateContent>
      </w:r>
    </w:p>
    <w:p>
      <w:pPr>
        <w:pStyle w:val="style0"/>
        <w:widowControl w:val="false"/>
        <w:autoSpaceDE w:val="false"/>
        <w:autoSpaceDN w:val="false"/>
        <w:spacing w:before="11" w:after="0" w:lineRule="auto" w:line="240"/>
        <w:ind w:left="0" w:right="0"/>
        <w:jc w:val="left"/>
        <w:rPr>
          <w:rFonts w:ascii="Calibri" w:cs="Calibri" w:eastAsia="Calibri" w:hAnsi="Calibri"/>
          <w:b/>
          <w:sz w:val="3"/>
          <w:szCs w:val="31"/>
          <w:lang w:val="en-US" w:bidi="ar-SA" w:eastAsia="en-US"/>
        </w:rPr>
      </w:pPr>
    </w:p>
    <w:p>
      <w:pPr>
        <w:pStyle w:val="style0"/>
        <w:widowControl w:val="false"/>
        <w:autoSpaceDE w:val="false"/>
        <w:autoSpaceDN w:val="false"/>
        <w:spacing w:before="0" w:after="0" w:lineRule="auto" w:line="240"/>
        <w:ind w:left="0" w:right="0"/>
        <w:jc w:val="left"/>
        <w:rPr>
          <w:rFonts w:ascii="Calibri" w:cs="Calibri" w:eastAsia="Calibri" w:hAnsi="Calibri"/>
          <w:sz w:val="3"/>
          <w:szCs w:val="22"/>
          <w:lang w:val="en-US" w:bidi="ar-SA" w:eastAsia="en-US"/>
        </w:rPr>
        <w:sectPr>
          <w:pgSz w:w="10980" w:h="6200" w:orient="landscape"/>
          <w:pgMar w:top="200" w:right="160" w:bottom="0" w:left="0" w:header="0" w:footer="0" w:gutter="0"/>
          <w:cols w:space="708" w:num="1"/>
        </w:sectPr>
      </w:pPr>
    </w:p>
    <w:p>
      <w:pPr>
        <w:pStyle w:val="style0"/>
        <w:widowControl w:val="false"/>
        <w:autoSpaceDE w:val="false"/>
        <w:autoSpaceDN w:val="false"/>
        <w:spacing w:before="0" w:after="0" w:lineRule="auto" w:line="240"/>
        <w:ind w:left="0" w:right="0"/>
        <w:jc w:val="left"/>
        <w:rPr>
          <w:rFonts w:ascii="Calibri" w:cs="Calibri" w:eastAsia="Calibri" w:hAnsi="Calibri"/>
          <w:b/>
          <w:sz w:val="31"/>
          <w:szCs w:val="31"/>
          <w:lang w:val="en-US" w:bidi="ar-SA" w:eastAsia="en-US"/>
        </w:rPr>
      </w:pPr>
    </w:p>
    <w:p>
      <w:pPr>
        <w:pStyle w:val="style0"/>
        <w:widowControl w:val="false"/>
        <w:autoSpaceDE w:val="false"/>
        <w:autoSpaceDN w:val="false"/>
        <w:spacing w:before="0" w:after="0" w:lineRule="auto" w:line="240"/>
        <w:ind w:left="0" w:right="0"/>
        <w:jc w:val="left"/>
        <w:rPr>
          <w:rFonts w:ascii="Calibri" w:cs="Calibri" w:eastAsia="Calibri" w:hAnsi="Calibri"/>
          <w:b/>
          <w:sz w:val="31"/>
          <w:szCs w:val="31"/>
          <w:lang w:val="en-US" w:bidi="ar-SA" w:eastAsia="en-US"/>
        </w:rPr>
      </w:pPr>
    </w:p>
    <w:p>
      <w:pPr>
        <w:pStyle w:val="style0"/>
        <w:widowControl w:val="false"/>
        <w:autoSpaceDE w:val="false"/>
        <w:autoSpaceDN w:val="false"/>
        <w:spacing w:before="0" w:after="0" w:lineRule="auto" w:line="240"/>
        <w:ind w:left="0" w:right="0"/>
        <w:jc w:val="left"/>
        <w:rPr>
          <w:rFonts w:ascii="Calibri" w:cs="Calibri" w:eastAsia="Calibri" w:hAnsi="Calibri"/>
          <w:b/>
          <w:sz w:val="31"/>
          <w:szCs w:val="31"/>
          <w:lang w:val="en-US" w:bidi="ar-SA" w:eastAsia="en-US"/>
        </w:rPr>
      </w:pPr>
    </w:p>
    <w:p>
      <w:pPr>
        <w:pStyle w:val="style0"/>
        <w:widowControl w:val="false"/>
        <w:autoSpaceDE w:val="false"/>
        <w:autoSpaceDN w:val="false"/>
        <w:spacing w:before="151" w:after="0" w:lineRule="auto" w:line="240"/>
        <w:ind w:left="0" w:right="0"/>
        <w:jc w:val="left"/>
        <w:rPr>
          <w:rFonts w:ascii="Calibri" w:cs="Calibri" w:eastAsia="Calibri" w:hAnsi="Calibri"/>
          <w:b/>
          <w:sz w:val="31"/>
          <w:szCs w:val="31"/>
          <w:lang w:val="en-US" w:bidi="ar-SA" w:eastAsia="en-US"/>
        </w:rPr>
      </w:pPr>
    </w:p>
    <w:p>
      <w:pPr>
        <w:pStyle w:val="style0"/>
        <w:widowControl w:val="false"/>
        <w:autoSpaceDE w:val="false"/>
        <w:autoSpaceDN w:val="false"/>
        <w:spacing w:before="0" w:after="0" w:lineRule="auto" w:line="240"/>
        <w:ind w:left="62" w:right="0" w:firstLine="0"/>
        <w:jc w:val="center"/>
        <w:rPr>
          <w:rFonts w:ascii="Calibri" w:cs="Calibri" w:eastAsia="Calibri" w:hAnsi="Calibri"/>
          <w:b/>
          <w:sz w:val="31"/>
          <w:szCs w:val="22"/>
          <w:lang w:val="en-US" w:bidi="ar-SA" w:eastAsia="en-US"/>
        </w:rPr>
      </w:pPr>
      <w:r>
        <w:rPr/>
        <mc:AlternateContent>
          <mc:Choice Requires="wps">
            <w:drawing>
              <wp:anchor distT="0" distB="0" distL="0" distR="0" simplePos="false" relativeHeight="8" behindDoc="false" locked="false" layoutInCell="true" allowOverlap="true">
                <wp:simplePos x="0" y="0"/>
                <wp:positionH relativeFrom="page">
                  <wp:posOffset>9525</wp:posOffset>
                </wp:positionH>
                <wp:positionV relativeFrom="paragraph">
                  <wp:posOffset>-1066165</wp:posOffset>
                </wp:positionV>
                <wp:extent cx="6943725" cy="133350"/>
                <wp:effectExtent l="0" t="0" r="0" b="0"/>
                <wp:wrapNone/>
                <wp:docPr id="1071" name="Graphic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43725" cy="133350"/>
                        </a:xfrm>
                        <a:custGeom>
                          <a:avLst/>
                          <a:gdLst/>
                          <a:ahLst/>
                          <a:rect l="l" t="t" r="r" b="b"/>
                          <a:pathLst>
                            <a:path w="6943725" h="133350" stroke="1">
                              <a:moveTo>
                                <a:pt x="6943217" y="0"/>
                              </a:moveTo>
                              <a:lnTo>
                                <a:pt x="0" y="0"/>
                              </a:lnTo>
                              <a:lnTo>
                                <a:pt x="0" y="133045"/>
                              </a:lnTo>
                              <a:lnTo>
                                <a:pt x="6943217" y="133045"/>
                              </a:lnTo>
                              <a:lnTo>
                                <a:pt x="6943217" y="0"/>
                              </a:lnTo>
                              <a:close/>
                            </a:path>
                          </a:pathLst>
                        </a:custGeom>
                        <a:solidFill>
                          <a:srgbClr val="da7461"/>
                        </a:solidFill>
                      </wps:spPr>
                      <wps:bodyPr>
                        <a:prstTxWarp prst="textNoShape"/>
                      </wps:bodyPr>
                    </wps:wsp>
                  </a:graphicData>
                </a:graphic>
              </wp:anchor>
            </w:drawing>
          </mc:Choice>
          <mc:Fallback>
            <w:pict>
              <v:shape id="1071" coordsize="6943725,133350" path="m6943217,0l0,0l0,133045l6943217,133045l6943217,0xe" fillcolor="#da7461" stroked="f" style="position:absolute;margin-left:0.75pt;margin-top:-83.95pt;width:546.75pt;height:10.5pt;z-index:8;mso-position-horizontal-relative:page;mso-position-vertical-relative:text;mso-width-relative:page;mso-height-relative:page;mso-wrap-distance-left:0.0pt;mso-wrap-distance-right:0.0pt;visibility:visible;">
                <v:fill/>
                <v:path textboxrect="0,0,6943725,133350" o:connectlocs=""/>
              </v:shape>
            </w:pict>
          </mc:Fallback>
        </mc:AlternateContent>
      </w:r>
      <w:bookmarkStart w:id="23" w:name="Slide 5: CONCLUSION"/>
      <w:bookmarkEnd w:id="23"/>
      <w:r>
        <w:rPr>
          <w:rFonts w:ascii="Calibri" w:cs="Calibri" w:eastAsia="Calibri" w:hAnsi="Calibri"/>
          <w:b/>
          <w:color w:val="424242"/>
          <w:sz w:val="31"/>
          <w:szCs w:val="22"/>
          <w:lang w:val="en-US" w:bidi="ar-SA" w:eastAsia="en-US"/>
        </w:rPr>
        <w:t>C</w:t>
      </w:r>
      <w:r>
        <w:rPr>
          <w:rFonts w:ascii="Calibri" w:cs="Calibri" w:eastAsia="Calibri" w:hAnsi="Calibri"/>
          <w:b/>
          <w:color w:val="424242"/>
          <w:spacing w:val="-27"/>
          <w:sz w:val="31"/>
          <w:szCs w:val="22"/>
          <w:lang w:val="en-US" w:bidi="ar-SA" w:eastAsia="en-US"/>
        </w:rPr>
        <w:t xml:space="preserve"> </w:t>
      </w:r>
      <w:r>
        <w:rPr>
          <w:rFonts w:ascii="Calibri" w:cs="Calibri" w:eastAsia="Calibri" w:hAnsi="Calibri"/>
          <w:b/>
          <w:color w:val="424242"/>
          <w:sz w:val="31"/>
          <w:szCs w:val="22"/>
          <w:lang w:val="en-US" w:bidi="ar-SA" w:eastAsia="en-US"/>
        </w:rPr>
        <w:t>O</w:t>
      </w:r>
      <w:r>
        <w:rPr>
          <w:rFonts w:ascii="Calibri" w:cs="Calibri" w:eastAsia="Calibri" w:hAnsi="Calibri"/>
          <w:b/>
          <w:color w:val="424242"/>
          <w:spacing w:val="-27"/>
          <w:sz w:val="31"/>
          <w:szCs w:val="22"/>
          <w:lang w:val="en-US" w:bidi="ar-SA" w:eastAsia="en-US"/>
        </w:rPr>
        <w:t xml:space="preserve"> </w:t>
      </w:r>
      <w:r>
        <w:rPr>
          <w:rFonts w:ascii="Calibri" w:cs="Calibri" w:eastAsia="Calibri" w:hAnsi="Calibri"/>
          <w:b/>
          <w:color w:val="424242"/>
          <w:sz w:val="31"/>
          <w:szCs w:val="22"/>
          <w:lang w:val="en-US" w:bidi="ar-SA" w:eastAsia="en-US"/>
        </w:rPr>
        <w:t>N</w:t>
      </w:r>
      <w:r>
        <w:rPr>
          <w:rFonts w:ascii="Calibri" w:cs="Calibri" w:eastAsia="Calibri" w:hAnsi="Calibri"/>
          <w:b/>
          <w:color w:val="424242"/>
          <w:spacing w:val="-22"/>
          <w:sz w:val="31"/>
          <w:szCs w:val="22"/>
          <w:lang w:val="en-US" w:bidi="ar-SA" w:eastAsia="en-US"/>
        </w:rPr>
        <w:t xml:space="preserve"> </w:t>
      </w:r>
      <w:r>
        <w:rPr>
          <w:rFonts w:ascii="Calibri" w:cs="Calibri" w:eastAsia="Calibri" w:hAnsi="Calibri"/>
          <w:b/>
          <w:color w:val="424242"/>
          <w:sz w:val="31"/>
          <w:szCs w:val="22"/>
          <w:lang w:val="en-US" w:bidi="ar-SA" w:eastAsia="en-US"/>
        </w:rPr>
        <w:t>C</w:t>
      </w:r>
      <w:r>
        <w:rPr>
          <w:rFonts w:ascii="Calibri" w:cs="Calibri" w:eastAsia="Calibri" w:hAnsi="Calibri"/>
          <w:b/>
          <w:color w:val="424242"/>
          <w:spacing w:val="-26"/>
          <w:sz w:val="31"/>
          <w:szCs w:val="22"/>
          <w:lang w:val="en-US" w:bidi="ar-SA" w:eastAsia="en-US"/>
        </w:rPr>
        <w:t xml:space="preserve"> </w:t>
      </w:r>
      <w:r>
        <w:rPr>
          <w:rFonts w:ascii="Calibri" w:cs="Calibri" w:eastAsia="Calibri" w:hAnsi="Calibri"/>
          <w:b/>
          <w:color w:val="424242"/>
          <w:sz w:val="31"/>
          <w:szCs w:val="22"/>
          <w:lang w:val="en-US" w:bidi="ar-SA" w:eastAsia="en-US"/>
        </w:rPr>
        <w:t>L</w:t>
      </w:r>
      <w:r>
        <w:rPr>
          <w:rFonts w:ascii="Calibri" w:cs="Calibri" w:eastAsia="Calibri" w:hAnsi="Calibri"/>
          <w:b/>
          <w:color w:val="424242"/>
          <w:spacing w:val="-22"/>
          <w:sz w:val="31"/>
          <w:szCs w:val="22"/>
          <w:lang w:val="en-US" w:bidi="ar-SA" w:eastAsia="en-US"/>
        </w:rPr>
        <w:t xml:space="preserve"> </w:t>
      </w:r>
      <w:r>
        <w:rPr>
          <w:rFonts w:ascii="Calibri" w:cs="Calibri" w:eastAsia="Calibri" w:hAnsi="Calibri"/>
          <w:b/>
          <w:color w:val="424242"/>
          <w:sz w:val="31"/>
          <w:szCs w:val="22"/>
          <w:lang w:val="en-US" w:bidi="ar-SA" w:eastAsia="en-US"/>
        </w:rPr>
        <w:t>U</w:t>
      </w:r>
      <w:r>
        <w:rPr>
          <w:rFonts w:ascii="Calibri" w:cs="Calibri" w:eastAsia="Calibri" w:hAnsi="Calibri"/>
          <w:b/>
          <w:color w:val="424242"/>
          <w:spacing w:val="-20"/>
          <w:sz w:val="31"/>
          <w:szCs w:val="22"/>
          <w:lang w:val="en-US" w:bidi="ar-SA" w:eastAsia="en-US"/>
        </w:rPr>
        <w:t xml:space="preserve"> </w:t>
      </w:r>
      <w:r>
        <w:rPr>
          <w:rFonts w:ascii="Calibri" w:cs="Calibri" w:eastAsia="Calibri" w:hAnsi="Calibri"/>
          <w:b/>
          <w:color w:val="424242"/>
          <w:sz w:val="31"/>
          <w:szCs w:val="22"/>
          <w:lang w:val="en-US" w:bidi="ar-SA" w:eastAsia="en-US"/>
        </w:rPr>
        <w:t>S</w:t>
      </w:r>
      <w:r>
        <w:rPr>
          <w:rFonts w:ascii="Calibri" w:cs="Calibri" w:eastAsia="Calibri" w:hAnsi="Calibri"/>
          <w:b/>
          <w:color w:val="424242"/>
          <w:spacing w:val="-24"/>
          <w:sz w:val="31"/>
          <w:szCs w:val="22"/>
          <w:lang w:val="en-US" w:bidi="ar-SA" w:eastAsia="en-US"/>
        </w:rPr>
        <w:t xml:space="preserve"> </w:t>
      </w:r>
      <w:r>
        <w:rPr>
          <w:rFonts w:ascii="Calibri" w:cs="Calibri" w:eastAsia="Calibri" w:hAnsi="Calibri"/>
          <w:b/>
          <w:color w:val="424242"/>
          <w:sz w:val="31"/>
          <w:szCs w:val="22"/>
          <w:lang w:val="en-US" w:bidi="ar-SA" w:eastAsia="en-US"/>
        </w:rPr>
        <w:t>I</w:t>
      </w:r>
      <w:r>
        <w:rPr>
          <w:rFonts w:ascii="Calibri" w:cs="Calibri" w:eastAsia="Calibri" w:hAnsi="Calibri"/>
          <w:b/>
          <w:color w:val="424242"/>
          <w:spacing w:val="-18"/>
          <w:sz w:val="31"/>
          <w:szCs w:val="22"/>
          <w:lang w:val="en-US" w:bidi="ar-SA" w:eastAsia="en-US"/>
        </w:rPr>
        <w:t xml:space="preserve"> </w:t>
      </w:r>
      <w:r>
        <w:rPr>
          <w:rFonts w:ascii="Calibri" w:cs="Calibri" w:eastAsia="Calibri" w:hAnsi="Calibri"/>
          <w:b/>
          <w:color w:val="424242"/>
          <w:sz w:val="31"/>
          <w:szCs w:val="22"/>
          <w:lang w:val="en-US" w:bidi="ar-SA" w:eastAsia="en-US"/>
        </w:rPr>
        <w:t>O</w:t>
      </w:r>
      <w:r>
        <w:rPr>
          <w:rFonts w:ascii="Calibri" w:cs="Calibri" w:eastAsia="Calibri" w:hAnsi="Calibri"/>
          <w:b/>
          <w:color w:val="424242"/>
          <w:spacing w:val="-27"/>
          <w:sz w:val="31"/>
          <w:szCs w:val="22"/>
          <w:lang w:val="en-US" w:bidi="ar-SA" w:eastAsia="en-US"/>
        </w:rPr>
        <w:t xml:space="preserve"> </w:t>
      </w:r>
      <w:r>
        <w:rPr>
          <w:rFonts w:ascii="Calibri" w:cs="Calibri" w:eastAsia="Calibri" w:hAnsi="Calibri"/>
          <w:b/>
          <w:color w:val="424242"/>
          <w:spacing w:val="-10"/>
          <w:sz w:val="31"/>
          <w:szCs w:val="22"/>
          <w:lang w:val="en-US" w:bidi="ar-SA" w:eastAsia="en-US"/>
        </w:rPr>
        <w:t>N</w:t>
      </w:r>
    </w:p>
    <w:p>
      <w:pPr>
        <w:pStyle w:val="style0"/>
        <w:widowControl w:val="false"/>
        <w:autoSpaceDE w:val="false"/>
        <w:autoSpaceDN w:val="false"/>
        <w:spacing w:before="9" w:after="0" w:lineRule="auto" w:line="240"/>
        <w:ind w:left="0" w:right="0"/>
        <w:jc w:val="left"/>
        <w:rPr>
          <w:rFonts w:ascii="Calibri" w:cs="Calibri" w:eastAsia="Calibri" w:hAnsi="Calibri"/>
          <w:b/>
          <w:sz w:val="31"/>
          <w:szCs w:val="31"/>
          <w:lang w:val="en-US" w:bidi="ar-SA" w:eastAsia="en-US"/>
        </w:rPr>
      </w:pPr>
    </w:p>
    <w:p>
      <w:pPr>
        <w:pStyle w:val="style0"/>
        <w:widowControl w:val="false"/>
        <w:tabs>
          <w:tab w:val="left" w:leader="none" w:pos="7173"/>
        </w:tabs>
        <w:autoSpaceDE w:val="false"/>
        <w:autoSpaceDN w:val="false"/>
        <w:spacing w:before="0" w:after="0" w:lineRule="auto" w:line="242"/>
        <w:ind w:left="2322" w:right="2173"/>
        <w:jc w:val="center"/>
        <w:rPr>
          <w:rFonts w:ascii="Calibri" w:cs="Calibri" w:eastAsia="Calibri" w:hAnsi="Calibri"/>
          <w:sz w:val="31"/>
          <w:szCs w:val="31"/>
          <w:lang w:val="en-US" w:bidi="ar-SA" w:eastAsia="en-US"/>
        </w:rPr>
      </w:pPr>
      <w:r>
        <w:rPr/>
        <mc:AlternateContent>
          <mc:Choice Requires="wps">
            <w:drawing>
              <wp:anchor distT="0" distB="0" distL="0" distR="0" simplePos="false" relativeHeight="9" behindDoc="false" locked="false" layoutInCell="true" allowOverlap="true">
                <wp:simplePos x="0" y="0"/>
                <wp:positionH relativeFrom="page">
                  <wp:posOffset>0</wp:posOffset>
                </wp:positionH>
                <wp:positionV relativeFrom="paragraph">
                  <wp:posOffset>1821179</wp:posOffset>
                </wp:positionV>
                <wp:extent cx="133350" cy="543560"/>
                <wp:effectExtent l="0" t="0" r="0" b="0"/>
                <wp:wrapNone/>
                <wp:docPr id="1072" name="Graphic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543560"/>
                        </a:xfrm>
                        <a:custGeom>
                          <a:avLst/>
                          <a:gdLst/>
                          <a:ahLst/>
                          <a:rect l="l" t="t" r="r" b="b"/>
                          <a:pathLst>
                            <a:path w="133350" h="543560" stroke="1">
                              <a:moveTo>
                                <a:pt x="132829" y="0"/>
                              </a:moveTo>
                              <a:lnTo>
                                <a:pt x="0" y="0"/>
                              </a:lnTo>
                              <a:lnTo>
                                <a:pt x="0" y="542975"/>
                              </a:lnTo>
                              <a:lnTo>
                                <a:pt x="132829" y="542975"/>
                              </a:lnTo>
                              <a:lnTo>
                                <a:pt x="132829" y="0"/>
                              </a:lnTo>
                              <a:close/>
                            </a:path>
                          </a:pathLst>
                        </a:custGeom>
                        <a:solidFill>
                          <a:srgbClr val="da7461"/>
                        </a:solidFill>
                      </wps:spPr>
                      <wps:bodyPr>
                        <a:prstTxWarp prst="textNoShape"/>
                      </wps:bodyPr>
                    </wps:wsp>
                  </a:graphicData>
                </a:graphic>
              </wp:anchor>
            </w:drawing>
          </mc:Choice>
          <mc:Fallback>
            <w:pict>
              <v:shape id="1072" coordsize="133350,543560" path="m132829,0l0,0l0,542975l132829,542975l132829,0xe" fillcolor="#da7461" stroked="f" style="position:absolute;margin-left:0.0pt;margin-top:143.4pt;width:10.5pt;height:42.8pt;z-index:9;mso-position-horizontal-relative:page;mso-position-vertical-relative:text;mso-width-relative:page;mso-height-relative:page;mso-wrap-distance-left:0.0pt;mso-wrap-distance-right:0.0pt;visibility:visible;">
                <v:fill/>
                <v:path textboxrect="0,0,133350,543560" o:connectlocs=""/>
              </v:shape>
            </w:pict>
          </mc:Fallback>
        </mc:AlternateContent>
      </w:r>
      <w:r>
        <w:rPr/>
        <mc:AlternateContent>
          <mc:Choice Requires="wps">
            <w:drawing>
              <wp:anchor distT="0" distB="0" distL="0" distR="0" simplePos="false" relativeHeight="10" behindDoc="false" locked="false" layoutInCell="true" allowOverlap="true">
                <wp:simplePos x="0" y="0"/>
                <wp:positionH relativeFrom="page">
                  <wp:posOffset>6829425</wp:posOffset>
                </wp:positionH>
                <wp:positionV relativeFrom="paragraph">
                  <wp:posOffset>1821179</wp:posOffset>
                </wp:positionV>
                <wp:extent cx="133350" cy="543560"/>
                <wp:effectExtent l="0" t="0" r="0" b="0"/>
                <wp:wrapNone/>
                <wp:docPr id="1073" name="Graphic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543560"/>
                        </a:xfrm>
                        <a:custGeom>
                          <a:avLst/>
                          <a:gdLst/>
                          <a:ahLst/>
                          <a:rect l="l" t="t" r="r" b="b"/>
                          <a:pathLst>
                            <a:path w="133350" h="543560" stroke="1">
                              <a:moveTo>
                                <a:pt x="132829" y="0"/>
                              </a:moveTo>
                              <a:lnTo>
                                <a:pt x="0" y="0"/>
                              </a:lnTo>
                              <a:lnTo>
                                <a:pt x="0" y="542975"/>
                              </a:lnTo>
                              <a:lnTo>
                                <a:pt x="132829" y="542975"/>
                              </a:lnTo>
                              <a:lnTo>
                                <a:pt x="132829" y="0"/>
                              </a:lnTo>
                              <a:close/>
                            </a:path>
                          </a:pathLst>
                        </a:custGeom>
                        <a:solidFill>
                          <a:srgbClr val="da7461"/>
                        </a:solidFill>
                      </wps:spPr>
                      <wps:bodyPr>
                        <a:prstTxWarp prst="textNoShape"/>
                      </wps:bodyPr>
                    </wps:wsp>
                  </a:graphicData>
                </a:graphic>
              </wp:anchor>
            </w:drawing>
          </mc:Choice>
          <mc:Fallback>
            <w:pict>
              <v:shape id="1073" coordsize="133350,543560" path="m132829,0l0,0l0,542975l132829,542975l132829,0xe" fillcolor="#da7461" stroked="f" style="position:absolute;margin-left:537.75pt;margin-top:143.4pt;width:10.5pt;height:42.8pt;z-index:10;mso-position-horizontal-relative:page;mso-position-vertical-relative:text;mso-width-relative:page;mso-height-relative:page;mso-wrap-distance-left:0.0pt;mso-wrap-distance-right:0.0pt;visibility:visible;">
                <v:fill/>
                <v:path textboxrect="0,0,133350,543560" o:connectlocs=""/>
              </v:shape>
            </w:pict>
          </mc:Fallback>
        </mc:AlternateContent>
      </w:r>
      <w:r>
        <w:rPr>
          <w:rFonts w:ascii="Calibri" w:cs="Calibri" w:eastAsia="Calibri" w:hAnsi="Calibri"/>
          <w:color w:val="424242"/>
          <w:sz w:val="31"/>
          <w:szCs w:val="31"/>
          <w:lang w:val="en-US" w:bidi="ar-SA" w:eastAsia="en-US"/>
        </w:rPr>
        <w:t>In conclusion</w:t>
      </w:r>
      <w:r>
        <w:rPr>
          <w:rFonts w:ascii="Calibri" w:cs="Calibri" w:eastAsia="Calibri" w:hAnsi="Calibri"/>
          <w:color w:val="424242"/>
          <w:spacing w:val="-15"/>
          <w:sz w:val="31"/>
          <w:szCs w:val="31"/>
          <w:lang w:val="en-US" w:bidi="ar-SA" w:eastAsia="en-US"/>
        </w:rPr>
        <w:t xml:space="preserve"> </w:t>
      </w:r>
      <w:r>
        <w:rPr>
          <w:rFonts w:ascii="Calibri" w:cs="Calibri" w:eastAsia="Calibri" w:hAnsi="Calibri"/>
          <w:color w:val="424242"/>
          <w:sz w:val="31"/>
          <w:szCs w:val="31"/>
          <w:lang w:val="en-US" w:bidi="ar-SA" w:eastAsia="en-US"/>
        </w:rPr>
        <w:t xml:space="preserve">, </w:t>
      </w:r>
      <w:r>
        <w:rPr>
          <w:rFonts w:ascii="Calibri" w:cs="Calibri" w:eastAsia="Calibri" w:hAnsi="Calibri"/>
          <w:color w:val="424242"/>
          <w:spacing w:val="10"/>
          <w:sz w:val="31"/>
          <w:szCs w:val="31"/>
          <w:lang w:val="en-US" w:bidi="ar-SA" w:eastAsia="en-US"/>
        </w:rPr>
        <w:t>data</w:t>
      </w:r>
      <w:r>
        <w:rPr>
          <w:rFonts w:ascii="Calibri" w:cs="Calibri" w:eastAsia="Calibri" w:hAnsi="Calibri"/>
          <w:color w:val="424242"/>
          <w:spacing w:val="1"/>
          <w:sz w:val="31"/>
          <w:szCs w:val="31"/>
          <w:lang w:val="en-US" w:bidi="ar-SA" w:eastAsia="en-US"/>
        </w:rPr>
        <w:t xml:space="preserve"> </w:t>
      </w:r>
      <w:r>
        <w:rPr>
          <w:rFonts w:ascii="Calibri" w:cs="Calibri" w:eastAsia="Calibri" w:hAnsi="Calibri"/>
          <w:color w:val="424242"/>
          <w:spacing w:val="11"/>
          <w:sz w:val="31"/>
          <w:szCs w:val="31"/>
          <w:lang w:val="en-US" w:bidi="ar-SA" w:eastAsia="en-US"/>
        </w:rPr>
        <w:t xml:space="preserve">science </w:t>
      </w:r>
      <w:r>
        <w:rPr>
          <w:rFonts w:ascii="Calibri" w:cs="Calibri" w:eastAsia="Calibri" w:hAnsi="Calibri"/>
          <w:color w:val="424242"/>
          <w:sz w:val="31"/>
          <w:szCs w:val="31"/>
          <w:lang w:val="en-US" w:bidi="ar-SA" w:eastAsia="en-US"/>
        </w:rPr>
        <w:t>is a</w:t>
      </w:r>
      <w:r>
        <w:rPr>
          <w:rFonts w:ascii="Calibri" w:cs="Calibri" w:eastAsia="Calibri" w:hAnsi="Calibri"/>
          <w:color w:val="424242"/>
          <w:spacing w:val="40"/>
          <w:sz w:val="31"/>
          <w:szCs w:val="31"/>
          <w:lang w:val="en-US" w:bidi="ar-SA" w:eastAsia="en-US"/>
        </w:rPr>
        <w:t xml:space="preserve"> </w:t>
      </w:r>
      <w:r>
        <w:rPr>
          <w:rFonts w:ascii="Calibri" w:cs="Calibri" w:eastAsia="Calibri" w:hAnsi="Calibri"/>
          <w:color w:val="424242"/>
          <w:sz w:val="31"/>
          <w:szCs w:val="31"/>
          <w:lang w:val="en-US" w:bidi="ar-SA" w:eastAsia="en-US"/>
        </w:rPr>
        <w:t xml:space="preserve">powerful tool in the battle </w:t>
      </w:r>
      <w:r>
        <w:rPr>
          <w:rFonts w:ascii="Calibri" w:cs="Calibri" w:eastAsia="Calibri" w:hAnsi="Calibri"/>
          <w:color w:val="424242"/>
          <w:spacing w:val="11"/>
          <w:sz w:val="31"/>
          <w:szCs w:val="31"/>
          <w:lang w:val="en-US" w:bidi="ar-SA" w:eastAsia="en-US"/>
        </w:rPr>
        <w:t xml:space="preserve">against </w:t>
      </w:r>
      <w:r>
        <w:rPr>
          <w:rFonts w:ascii="Calibri" w:cs="Calibri" w:eastAsia="Calibri" w:hAnsi="Calibri"/>
          <w:color w:val="424242"/>
          <w:sz w:val="31"/>
          <w:szCs w:val="31"/>
          <w:lang w:val="en-US" w:bidi="ar-SA" w:eastAsia="en-US"/>
        </w:rPr>
        <w:t xml:space="preserve">credit </w:t>
      </w:r>
      <w:r>
        <w:rPr>
          <w:rFonts w:ascii="Calibri" w:cs="Calibri" w:eastAsia="Calibri" w:hAnsi="Calibri"/>
          <w:color w:val="424242"/>
          <w:spacing w:val="9"/>
          <w:sz w:val="31"/>
          <w:szCs w:val="31"/>
          <w:lang w:val="en-US" w:bidi="ar-SA" w:eastAsia="en-US"/>
        </w:rPr>
        <w:t xml:space="preserve">card </w:t>
      </w:r>
      <w:r>
        <w:rPr>
          <w:rFonts w:ascii="Calibri" w:cs="Calibri" w:eastAsia="Calibri" w:hAnsi="Calibri"/>
          <w:color w:val="424242"/>
          <w:sz w:val="31"/>
          <w:szCs w:val="31"/>
          <w:lang w:val="en-US" w:bidi="ar-SA" w:eastAsia="en-US"/>
        </w:rPr>
        <w:t>fraud</w:t>
      </w:r>
      <w:r>
        <w:rPr>
          <w:rFonts w:ascii="Calibri" w:cs="Calibri" w:eastAsia="Calibri" w:hAnsi="Calibri"/>
          <w:color w:val="424242"/>
          <w:sz w:val="31"/>
          <w:szCs w:val="31"/>
          <w:lang w:val="en-US" w:bidi="ar-SA" w:eastAsia="en-US"/>
        </w:rPr>
        <w:tab/>
      </w:r>
      <w:r>
        <w:rPr>
          <w:rFonts w:ascii="Calibri" w:cs="Calibri" w:eastAsia="Calibri" w:hAnsi="Calibri"/>
          <w:color w:val="424242"/>
          <w:sz w:val="31"/>
          <w:szCs w:val="31"/>
          <w:lang w:val="en-US" w:bidi="ar-SA" w:eastAsia="en-US"/>
        </w:rPr>
        <w:t>.</w:t>
      </w:r>
      <w:r>
        <w:rPr>
          <w:rFonts w:ascii="Calibri" w:cs="Calibri" w:eastAsia="Calibri" w:hAnsi="Calibri"/>
          <w:color w:val="424242"/>
          <w:spacing w:val="40"/>
          <w:sz w:val="31"/>
          <w:szCs w:val="31"/>
          <w:lang w:val="en-US" w:bidi="ar-SA" w:eastAsia="en-US"/>
        </w:rPr>
        <w:t xml:space="preserve"> </w:t>
      </w:r>
      <w:r>
        <w:rPr>
          <w:rFonts w:ascii="Calibri" w:cs="Calibri" w:eastAsia="Calibri" w:hAnsi="Calibri"/>
          <w:color w:val="424242"/>
          <w:sz w:val="31"/>
          <w:szCs w:val="31"/>
          <w:lang w:val="en-US" w:bidi="ar-SA" w:eastAsia="en-US"/>
        </w:rPr>
        <w:t xml:space="preserve">By </w:t>
      </w:r>
      <w:r>
        <w:rPr>
          <w:rFonts w:ascii="Calibri" w:cs="Calibri" w:eastAsia="Calibri" w:hAnsi="Calibri"/>
          <w:color w:val="424242"/>
          <w:spacing w:val="10"/>
          <w:sz w:val="31"/>
          <w:szCs w:val="31"/>
          <w:lang w:val="en-US" w:bidi="ar-SA" w:eastAsia="en-US"/>
        </w:rPr>
        <w:t xml:space="preserve">leveraging </w:t>
      </w:r>
      <w:r>
        <w:rPr>
          <w:rFonts w:ascii="Calibri" w:cs="Calibri" w:eastAsia="Calibri" w:hAnsi="Calibri"/>
          <w:color w:val="424242"/>
          <w:spacing w:val="9"/>
          <w:sz w:val="31"/>
          <w:szCs w:val="31"/>
          <w:lang w:val="en-US" w:bidi="ar-SA" w:eastAsia="en-US"/>
        </w:rPr>
        <w:t xml:space="preserve">advanced </w:t>
      </w:r>
      <w:r>
        <w:rPr>
          <w:rFonts w:ascii="Calibri" w:cs="Calibri" w:eastAsia="Calibri" w:hAnsi="Calibri"/>
          <w:color w:val="424242"/>
          <w:sz w:val="31"/>
          <w:szCs w:val="31"/>
          <w:lang w:val="en-US" w:bidi="ar-SA" w:eastAsia="en-US"/>
        </w:rPr>
        <w:t xml:space="preserve">techniques and technologies , we </w:t>
      </w:r>
      <w:r>
        <w:rPr>
          <w:rFonts w:ascii="Calibri" w:cs="Calibri" w:eastAsia="Calibri" w:hAnsi="Calibri"/>
          <w:color w:val="424242"/>
          <w:spacing w:val="9"/>
          <w:sz w:val="31"/>
          <w:szCs w:val="31"/>
          <w:lang w:val="en-US" w:bidi="ar-SA" w:eastAsia="en-US"/>
        </w:rPr>
        <w:t xml:space="preserve">can </w:t>
      </w:r>
      <w:r>
        <w:rPr>
          <w:rFonts w:ascii="Calibri" w:cs="Calibri" w:eastAsia="Calibri" w:hAnsi="Calibri"/>
          <w:color w:val="424242"/>
          <w:sz w:val="31"/>
          <w:szCs w:val="31"/>
          <w:lang w:val="en-US" w:bidi="ar-SA" w:eastAsia="en-US"/>
        </w:rPr>
        <w:t xml:space="preserve">stay </w:t>
      </w:r>
      <w:r>
        <w:rPr>
          <w:rFonts w:ascii="Calibri" w:cs="Calibri" w:eastAsia="Calibri" w:hAnsi="Calibri"/>
          <w:color w:val="424242"/>
          <w:spacing w:val="9"/>
          <w:sz w:val="31"/>
          <w:szCs w:val="31"/>
          <w:lang w:val="en-US" w:bidi="ar-SA" w:eastAsia="en-US"/>
        </w:rPr>
        <w:t xml:space="preserve">ahead </w:t>
      </w:r>
      <w:r>
        <w:rPr>
          <w:rFonts w:ascii="Calibri" w:cs="Calibri" w:eastAsia="Calibri" w:hAnsi="Calibri"/>
          <w:color w:val="424242"/>
          <w:sz w:val="31"/>
          <w:szCs w:val="31"/>
          <w:lang w:val="en-US" w:bidi="ar-SA" w:eastAsia="en-US"/>
        </w:rPr>
        <w:t>of the hidden culprits .</w:t>
      </w:r>
      <w:r>
        <w:rPr>
          <w:rFonts w:ascii="Calibri" w:cs="Calibri" w:eastAsia="Calibri" w:hAnsi="Calibri"/>
          <w:color w:val="424242"/>
          <w:spacing w:val="80"/>
          <w:sz w:val="31"/>
          <w:szCs w:val="31"/>
          <w:lang w:val="en-US" w:bidi="ar-SA" w:eastAsia="en-US"/>
        </w:rPr>
        <w:t xml:space="preserve"> </w:t>
      </w:r>
      <w:r>
        <w:rPr>
          <w:rFonts w:ascii="Calibri" w:cs="Calibri" w:eastAsia="Calibri" w:hAnsi="Calibri"/>
          <w:color w:val="424242"/>
          <w:sz w:val="31"/>
          <w:szCs w:val="31"/>
          <w:lang w:val="en-US" w:bidi="ar-SA" w:eastAsia="en-US"/>
        </w:rPr>
        <w:t xml:space="preserve">Remember , constant </w:t>
      </w:r>
      <w:r>
        <w:rPr>
          <w:rFonts w:ascii="Calibri" w:cs="Calibri" w:eastAsia="Calibri" w:hAnsi="Calibri"/>
          <w:color w:val="424242"/>
          <w:spacing w:val="11"/>
          <w:sz w:val="31"/>
          <w:szCs w:val="31"/>
          <w:lang w:val="en-US" w:bidi="ar-SA" w:eastAsia="en-US"/>
        </w:rPr>
        <w:t xml:space="preserve">vigilance </w:t>
      </w:r>
      <w:r>
        <w:rPr>
          <w:rFonts w:ascii="Calibri" w:cs="Calibri" w:eastAsia="Calibri" w:hAnsi="Calibri"/>
          <w:color w:val="424242"/>
          <w:sz w:val="31"/>
          <w:szCs w:val="31"/>
          <w:lang w:val="en-US" w:bidi="ar-SA" w:eastAsia="en-US"/>
        </w:rPr>
        <w:t xml:space="preserve">and adaptation are key. Together ,let's unleash the power of </w:t>
      </w:r>
      <w:r>
        <w:rPr>
          <w:rFonts w:ascii="Calibri" w:cs="Calibri" w:eastAsia="Calibri" w:hAnsi="Calibri"/>
          <w:color w:val="424242"/>
          <w:spacing w:val="10"/>
          <w:sz w:val="31"/>
          <w:szCs w:val="31"/>
          <w:lang w:val="en-US" w:bidi="ar-SA" w:eastAsia="en-US"/>
        </w:rPr>
        <w:t>data</w:t>
      </w:r>
      <w:r>
        <w:rPr>
          <w:rFonts w:ascii="Calibri" w:cs="Calibri" w:eastAsia="Calibri" w:hAnsi="Calibri"/>
          <w:color w:val="424242"/>
          <w:spacing w:val="-2"/>
          <w:sz w:val="31"/>
          <w:szCs w:val="31"/>
          <w:lang w:val="en-US" w:bidi="ar-SA" w:eastAsia="en-US"/>
        </w:rPr>
        <w:t xml:space="preserve"> </w:t>
      </w:r>
      <w:r>
        <w:rPr>
          <w:rFonts w:ascii="Calibri" w:cs="Calibri" w:eastAsia="Calibri" w:hAnsi="Calibri"/>
          <w:color w:val="424242"/>
          <w:spacing w:val="11"/>
          <w:sz w:val="31"/>
          <w:szCs w:val="31"/>
          <w:lang w:val="en-US" w:bidi="ar-SA" w:eastAsia="en-US"/>
        </w:rPr>
        <w:t>science</w:t>
      </w:r>
      <w:r>
        <w:rPr>
          <w:rFonts w:ascii="Calibri" w:cs="Calibri" w:eastAsia="Calibri" w:hAnsi="Calibri"/>
          <w:color w:val="424242"/>
          <w:spacing w:val="-6"/>
          <w:sz w:val="31"/>
          <w:szCs w:val="31"/>
          <w:lang w:val="en-US" w:bidi="ar-SA" w:eastAsia="en-US"/>
        </w:rPr>
        <w:t xml:space="preserve"> </w:t>
      </w:r>
      <w:r>
        <w:rPr>
          <w:rFonts w:ascii="Calibri" w:cs="Calibri" w:eastAsia="Calibri" w:hAnsi="Calibri"/>
          <w:color w:val="424242"/>
          <w:sz w:val="31"/>
          <w:szCs w:val="31"/>
          <w:lang w:val="en-US" w:bidi="ar-SA" w:eastAsia="en-US"/>
        </w:rPr>
        <w:t>to</w:t>
      </w:r>
      <w:r>
        <w:rPr>
          <w:rFonts w:ascii="Calibri" w:cs="Calibri" w:eastAsia="Calibri" w:hAnsi="Calibri"/>
          <w:color w:val="424242"/>
          <w:spacing w:val="-2"/>
          <w:sz w:val="31"/>
          <w:szCs w:val="31"/>
          <w:lang w:val="en-US" w:bidi="ar-SA" w:eastAsia="en-US"/>
        </w:rPr>
        <w:t xml:space="preserve"> </w:t>
      </w:r>
      <w:r>
        <w:rPr>
          <w:rFonts w:ascii="Calibri" w:cs="Calibri" w:eastAsia="Calibri" w:hAnsi="Calibri"/>
          <w:color w:val="424242"/>
          <w:spacing w:val="9"/>
          <w:sz w:val="31"/>
          <w:szCs w:val="31"/>
          <w:lang w:val="en-US" w:bidi="ar-SA" w:eastAsia="en-US"/>
        </w:rPr>
        <w:t>safeguard</w:t>
      </w:r>
      <w:r>
        <w:rPr>
          <w:rFonts w:ascii="Calibri" w:cs="Calibri" w:eastAsia="Calibri" w:hAnsi="Calibri"/>
          <w:color w:val="424242"/>
          <w:spacing w:val="3"/>
          <w:sz w:val="31"/>
          <w:szCs w:val="31"/>
          <w:lang w:val="en-US" w:bidi="ar-SA" w:eastAsia="en-US"/>
        </w:rPr>
        <w:t xml:space="preserve"> </w:t>
      </w:r>
      <w:r>
        <w:rPr>
          <w:rFonts w:ascii="Calibri" w:cs="Calibri" w:eastAsia="Calibri" w:hAnsi="Calibri"/>
          <w:color w:val="424242"/>
          <w:sz w:val="31"/>
          <w:szCs w:val="31"/>
          <w:lang w:val="en-US" w:bidi="ar-SA" w:eastAsia="en-US"/>
        </w:rPr>
        <w:t>our financial systems and protect</w:t>
      </w:r>
      <w:r>
        <w:rPr>
          <w:rFonts w:ascii="Calibri" w:cs="Calibri" w:eastAsia="Calibri" w:hAnsi="Calibri"/>
          <w:color w:val="424242"/>
          <w:spacing w:val="40"/>
          <w:sz w:val="31"/>
          <w:szCs w:val="31"/>
          <w:lang w:val="en-US" w:bidi="ar-SA" w:eastAsia="en-US"/>
        </w:rPr>
        <w:t xml:space="preserve"> </w:t>
      </w:r>
      <w:r>
        <w:rPr>
          <w:rFonts w:ascii="Calibri" w:cs="Calibri" w:eastAsia="Calibri" w:hAnsi="Calibri"/>
          <w:color w:val="424242"/>
          <w:sz w:val="31"/>
          <w:szCs w:val="31"/>
          <w:lang w:val="en-US" w:bidi="ar-SA" w:eastAsia="en-US"/>
        </w:rPr>
        <w:t>consumers world wide.</w:t>
      </w:r>
    </w:p>
    <w:p>
      <w:pPr>
        <w:pStyle w:val="style0"/>
        <w:widowControl w:val="false"/>
        <w:autoSpaceDE w:val="false"/>
        <w:autoSpaceDN w:val="false"/>
        <w:spacing w:before="0" w:after="0" w:lineRule="auto" w:line="242"/>
        <w:ind w:left="0" w:right="0"/>
        <w:jc w:val="center"/>
        <w:rPr>
          <w:rFonts w:ascii="Calibri" w:cs="Calibri" w:eastAsia="Calibri" w:hAnsi="Calibri"/>
          <w:sz w:val="22"/>
          <w:szCs w:val="22"/>
          <w:lang w:val="en-US" w:bidi="ar-SA" w:eastAsia="en-US"/>
        </w:rPr>
        <w:sectPr>
          <w:headerReference w:type="default" r:id="rId34"/>
          <w:pgSz w:w="10980" w:h="6200" w:orient="landscape"/>
          <w:pgMar w:top="0" w:right="160" w:bottom="0" w:left="0" w:header="0" w:footer="0" w:gutter="0"/>
          <w:cols w:space="708" w:num="1"/>
        </w:sectPr>
      </w:pPr>
    </w:p>
    <w:p>
      <w:pPr>
        <w:pStyle w:val="style0"/>
        <w:widowControl w:val="false"/>
        <w:autoSpaceDE w:val="false"/>
        <w:autoSpaceDN w:val="false"/>
        <w:spacing w:before="1289" w:after="0" w:lineRule="auto" w:line="240"/>
        <w:ind w:left="521" w:right="0" w:firstLine="0"/>
        <w:jc w:val="center"/>
        <w:rPr>
          <w:rFonts w:ascii="Calibri" w:cs="Calibri" w:eastAsia="Calibri" w:hAnsi="Calibri"/>
          <w:b/>
          <w:sz w:val="137"/>
          <w:szCs w:val="22"/>
          <w:lang w:val="en-US" w:bidi="ar-SA" w:eastAsia="en-US"/>
        </w:rPr>
      </w:pPr>
      <w:r>
        <w:rPr/>
        <mc:AlternateContent>
          <mc:Choice Requires="wps">
            <w:drawing>
              <wp:anchor distT="0" distB="0" distL="0" distR="0" simplePos="false" relativeHeight="11" behindDoc="false" locked="false" layoutInCell="true" allowOverlap="true">
                <wp:simplePos x="0" y="0"/>
                <wp:positionH relativeFrom="page">
                  <wp:posOffset>0</wp:posOffset>
                </wp:positionH>
                <wp:positionV relativeFrom="paragraph">
                  <wp:posOffset>-9525</wp:posOffset>
                </wp:positionV>
                <wp:extent cx="133350" cy="991870"/>
                <wp:effectExtent l="0" t="0" r="0" b="0"/>
                <wp:wrapNone/>
                <wp:docPr id="1074" name="Graphic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991870"/>
                        </a:xfrm>
                        <a:custGeom>
                          <a:avLst/>
                          <a:gdLst/>
                          <a:ahLst/>
                          <a:rect l="l" t="t" r="r" b="b"/>
                          <a:pathLst>
                            <a:path w="133350" h="991869" stroke="1">
                              <a:moveTo>
                                <a:pt x="133350" y="0"/>
                              </a:moveTo>
                              <a:lnTo>
                                <a:pt x="0" y="0"/>
                              </a:lnTo>
                              <a:lnTo>
                                <a:pt x="0" y="991247"/>
                              </a:lnTo>
                              <a:lnTo>
                                <a:pt x="133350" y="991247"/>
                              </a:lnTo>
                              <a:lnTo>
                                <a:pt x="133350" y="0"/>
                              </a:lnTo>
                              <a:close/>
                            </a:path>
                          </a:pathLst>
                        </a:custGeom>
                        <a:solidFill>
                          <a:srgbClr val="da7461"/>
                        </a:solidFill>
                      </wps:spPr>
                      <wps:bodyPr>
                        <a:prstTxWarp prst="textNoShape"/>
                      </wps:bodyPr>
                    </wps:wsp>
                  </a:graphicData>
                </a:graphic>
              </wp:anchor>
            </w:drawing>
          </mc:Choice>
          <mc:Fallback>
            <w:pict>
              <v:shape id="1074" coordsize="133350,991869" path="m133350,0l0,0l0,991247l133350,991247l133350,0xe" fillcolor="#da7461" stroked="f" style="position:absolute;margin-left:0.0pt;margin-top:-0.75pt;width:10.5pt;height:78.1pt;z-index:11;mso-position-horizontal-relative:page;mso-position-vertical-relative:text;mso-width-relative:page;mso-height-relative:page;mso-wrap-distance-left:0.0pt;mso-wrap-distance-right:0.0pt;visibility:visible;">
                <v:fill/>
                <v:path textboxrect="0,0,133350,991869" o:connectlocs=""/>
              </v:shape>
            </w:pict>
          </mc:Fallback>
        </mc:AlternateContent>
      </w:r>
      <w:r>
        <w:rPr/>
        <mc:AlternateContent>
          <mc:Choice Requires="wps">
            <w:drawing>
              <wp:anchor distT="0" distB="0" distL="0" distR="0" simplePos="false" relativeHeight="12" behindDoc="false" locked="false" layoutInCell="true" allowOverlap="true">
                <wp:simplePos x="0" y="0"/>
                <wp:positionH relativeFrom="page">
                  <wp:posOffset>5410200</wp:posOffset>
                </wp:positionH>
                <wp:positionV relativeFrom="page">
                  <wp:posOffset>3783965</wp:posOffset>
                </wp:positionV>
                <wp:extent cx="1552575" cy="133350"/>
                <wp:effectExtent l="0" t="0" r="0" b="0"/>
                <wp:wrapNone/>
                <wp:docPr id="1075" name="Graphic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2575" cy="133350"/>
                        </a:xfrm>
                        <a:custGeom>
                          <a:avLst/>
                          <a:gdLst/>
                          <a:ahLst/>
                          <a:rect l="l" t="t" r="r" b="b"/>
                          <a:pathLst>
                            <a:path w="1552575" h="133350" stroke="1">
                              <a:moveTo>
                                <a:pt x="1552321" y="0"/>
                              </a:moveTo>
                              <a:lnTo>
                                <a:pt x="0" y="0"/>
                              </a:lnTo>
                              <a:lnTo>
                                <a:pt x="0" y="132930"/>
                              </a:lnTo>
                              <a:lnTo>
                                <a:pt x="1552321" y="132930"/>
                              </a:lnTo>
                              <a:lnTo>
                                <a:pt x="1552321" y="0"/>
                              </a:lnTo>
                              <a:close/>
                            </a:path>
                          </a:pathLst>
                        </a:custGeom>
                        <a:solidFill>
                          <a:srgbClr val="da7461"/>
                        </a:solidFill>
                      </wps:spPr>
                      <wps:bodyPr>
                        <a:prstTxWarp prst="textNoShape"/>
                      </wps:bodyPr>
                    </wps:wsp>
                  </a:graphicData>
                </a:graphic>
              </wp:anchor>
            </w:drawing>
          </mc:Choice>
          <mc:Fallback>
            <w:pict>
              <v:shape id="1075" coordsize="1552575,133350" path="m1552321,0l0,0l0,132930l1552321,132930l1552321,0xe" fillcolor="#da7461" stroked="f" style="position:absolute;margin-left:426.0pt;margin-top:297.95pt;width:122.25pt;height:10.5pt;z-index:12;mso-position-horizontal-relative:page;mso-position-vertical-relative:page;mso-width-relative:page;mso-height-relative:page;mso-wrap-distance-left:0.0pt;mso-wrap-distance-right:0.0pt;visibility:visible;">
                <v:fill/>
                <v:path textboxrect="0,0,1552575,133350" o:connectlocs=""/>
              </v:shape>
            </w:pict>
          </mc:Fallback>
        </mc:AlternateContent>
      </w:r>
      <w:bookmarkStart w:id="24" w:name="Slide 6: Thank you"/>
      <w:bookmarkEnd w:id="24"/>
      <w:r>
        <w:rPr>
          <w:rFonts w:ascii="Calibri" w:cs="Calibri" w:eastAsia="Calibri" w:hAnsi="Calibri"/>
          <w:b/>
          <w:color w:val="424242"/>
          <w:spacing w:val="101"/>
          <w:sz w:val="137"/>
          <w:szCs w:val="22"/>
          <w:lang w:val="en-US" w:bidi="ar-SA" w:eastAsia="en-US"/>
        </w:rPr>
        <w:t>T</w:t>
      </w:r>
      <w:r>
        <w:rPr>
          <w:rFonts w:ascii="Calibri" w:cs="Calibri" w:eastAsia="Calibri" w:hAnsi="Calibri"/>
          <w:b/>
          <w:color w:val="424242"/>
          <w:spacing w:val="104"/>
          <w:sz w:val="137"/>
          <w:szCs w:val="22"/>
          <w:lang w:val="en-US" w:bidi="ar-SA" w:eastAsia="en-US"/>
        </w:rPr>
        <w:t>h</w:t>
      </w:r>
      <w:r>
        <w:rPr>
          <w:rFonts w:ascii="Calibri" w:cs="Calibri" w:eastAsia="Calibri" w:hAnsi="Calibri"/>
          <w:b/>
          <w:color w:val="424242"/>
          <w:spacing w:val="103"/>
          <w:sz w:val="137"/>
          <w:szCs w:val="22"/>
          <w:lang w:val="en-US" w:bidi="ar-SA" w:eastAsia="en-US"/>
        </w:rPr>
        <w:t>a</w:t>
      </w:r>
      <w:r>
        <w:rPr>
          <w:rFonts w:ascii="Calibri" w:cs="Calibri" w:eastAsia="Calibri" w:hAnsi="Calibri"/>
          <w:b/>
          <w:color w:val="424242"/>
          <w:spacing w:val="104"/>
          <w:sz w:val="137"/>
          <w:szCs w:val="22"/>
          <w:lang w:val="en-US" w:bidi="ar-SA" w:eastAsia="en-US"/>
        </w:rPr>
        <w:t>n</w:t>
      </w:r>
      <w:r>
        <w:rPr>
          <w:rFonts w:ascii="Calibri" w:cs="Calibri" w:eastAsia="Calibri" w:hAnsi="Calibri"/>
          <w:b/>
          <w:color w:val="424242"/>
          <w:sz w:val="137"/>
          <w:szCs w:val="22"/>
          <w:lang w:val="en-US" w:bidi="ar-SA" w:eastAsia="en-US"/>
        </w:rPr>
        <w:t>k</w:t>
      </w:r>
      <w:r>
        <w:rPr>
          <w:rFonts w:ascii="Calibri" w:cs="Calibri" w:eastAsia="Calibri" w:hAnsi="Calibri"/>
          <w:b/>
          <w:color w:val="424242"/>
          <w:spacing w:val="20"/>
          <w:w w:val="150"/>
          <w:sz w:val="137"/>
          <w:szCs w:val="22"/>
          <w:lang w:val="en-US" w:bidi="ar-SA" w:eastAsia="en-US"/>
        </w:rPr>
        <w:t xml:space="preserve"> </w:t>
      </w:r>
      <w:r>
        <w:rPr>
          <w:rFonts w:ascii="Calibri" w:cs="Calibri" w:eastAsia="Calibri" w:hAnsi="Calibri"/>
          <w:b/>
          <w:color w:val="424242"/>
          <w:spacing w:val="23"/>
          <w:sz w:val="137"/>
          <w:szCs w:val="22"/>
          <w:lang w:val="en-US" w:bidi="ar-SA" w:eastAsia="en-US"/>
        </w:rPr>
        <w:t>you</w:t>
      </w:r>
    </w:p>
    <w:sectPr>
      <w:headerReference w:type="default" r:id="rId35"/>
      <w:pgSz w:w="10980" w:h="6200" w:orient="landscape"/>
      <w:pgMar w:top="0" w:right="160" w:bottom="0" w:left="0" w:header="0" w:footer="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Cambria">
    <w:altName w:val="Cambria"/>
    <w:panose1 w:val="02040503050004030204"/>
    <w:charset w:val="00"/>
    <w:family w:val="roman"/>
    <w:pitch w:val="default"/>
    <w:sig w:usb0="E00006FF" w:usb1="420024FF" w:usb2="02000000" w:usb3="00000000" w:csb0="2000019F" w:csb1="00000000"/>
  </w:font>
  <w:font w:name="Helvetica">
    <w:altName w:val="Arial"/>
    <w:panose1 w:val="020b0604020002020204"/>
    <w:charset w:val="00"/>
    <w:family w:val="swiss"/>
    <w:pitch w:val="default"/>
    <w:sig w:usb0="00000000" w:usb1="00000000" w:usb2="00000009" w:usb3="00000000" w:csb0="000001FF" w:csb1="00000000"/>
  </w:font>
  <w:font w:name="Consolas">
    <w:altName w:val="Consolas"/>
    <w:panose1 w:val="020b0609020002030204"/>
    <w:charset w:val="00"/>
    <w:family w:val="modern"/>
    <w:pitch w:val="default"/>
    <w:sig w:usb0="E00006FF" w:usb1="0000FCFF" w:usb2="00000001" w:usb3="00000000" w:csb0="6000019F" w:csb1="DFD70000"/>
  </w:font>
  <w:font w:name="Segoe UI">
    <w:altName w:val="Segoe UI"/>
    <w:panose1 w:val="020b0502040002020203"/>
    <w:charset w:val="00"/>
    <w:family w:val="swiss"/>
    <w:pitch w:val="default"/>
    <w:sig w:usb0="E4002EFF" w:usb1="C000E47F" w:usb2="00000009" w:usb3="00000000" w:csb0="200001FF" w:csb1="00000000"/>
  </w:font>
  <w:font w:name="Verdana">
    <w:altName w:val="Verdana"/>
    <w:panose1 w:val="020b0604030005040204"/>
    <w:charset w:val="00"/>
    <w:family w:val="swiss"/>
    <w:pitch w:val="default"/>
    <w:sig w:usb0="A00006FF" w:usb1="4000205B" w:usb2="00000010" w:usb3="00000000" w:csb0="2000019F" w:csb1="00000000"/>
  </w:font>
  <w:font w:name="Symbol">
    <w:altName w:val="Symbol"/>
    <w:panose1 w:val="05050102010007020507"/>
    <w:charset w:val="02"/>
    <w:family w:val="roman"/>
    <w:pitch w:val="default"/>
    <w:sig w:usb0="00000000" w:usb1="00000000" w:usb2="00000000" w:usb3="00000000" w:csb0="80000000" w:csb1="00000000"/>
  </w:font>
  <w:font w:name="inherit">
    <w:altName w:val="Times New Roman"/>
    <w:panose1 w:val="00000000000000000000"/>
    <w:charset w:val="00"/>
    <w:family w:val="roman"/>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 behindDoc="true" locked="false" layoutInCell="true" allowOverlap="true">
              <wp:simplePos x="0" y="0"/>
              <wp:positionH relativeFrom="page">
                <wp:posOffset>5219700</wp:posOffset>
              </wp:positionH>
              <wp:positionV relativeFrom="page">
                <wp:posOffset>0</wp:posOffset>
              </wp:positionV>
              <wp:extent cx="1743075" cy="133350"/>
              <wp:effectExtent l="0" t="0" r="0" b="0"/>
              <wp:wrapNone/>
              <wp:docPr id="4097"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3075" cy="133350"/>
                      </a:xfrm>
                      <a:custGeom>
                        <a:avLst/>
                        <a:gdLst/>
                        <a:ahLst/>
                        <a:rect l="l" t="t" r="r" b="b"/>
                        <a:pathLst>
                          <a:path w="1743075" h="133350" stroke="1">
                            <a:moveTo>
                              <a:pt x="1742821" y="0"/>
                            </a:moveTo>
                            <a:lnTo>
                              <a:pt x="0" y="0"/>
                            </a:lnTo>
                            <a:lnTo>
                              <a:pt x="0" y="133045"/>
                            </a:lnTo>
                            <a:lnTo>
                              <a:pt x="1742821" y="133045"/>
                            </a:lnTo>
                            <a:lnTo>
                              <a:pt x="1742821" y="0"/>
                            </a:lnTo>
                            <a:close/>
                          </a:path>
                        </a:pathLst>
                      </a:custGeom>
                      <a:solidFill>
                        <a:srgbClr val="da7461"/>
                      </a:solidFill>
                    </wps:spPr>
                    <wps:bodyPr>
                      <a:prstTxWarp prst="textNoShape"/>
                    </wps:bodyPr>
                  </wps:wsp>
                </a:graphicData>
              </a:graphic>
            </wp:anchor>
          </w:drawing>
        </mc:Choice>
        <mc:Fallback>
          <w:pict>
            <v:shape id="4097" coordsize="1743075,133350" path="m1742821,0l0,0l0,133045l1742821,133045l1742821,0xe" fillcolor="#da7461" stroked="f" style="position:absolute;margin-left:411.0pt;margin-top:0.0pt;width:137.25pt;height:10.5pt;z-index:-2147483645;mso-position-horizontal-relative:page;mso-position-vertical-relative:page;mso-width-relative:page;mso-height-relative:page;mso-wrap-distance-left:0.0pt;mso-wrap-distance-right:0.0pt;visibility:visible;">
              <v:fill/>
              <v:path textboxrect="0,0,1743075,133350" o:connectlocs=""/>
            </v:shape>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000000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0000000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058F72C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13F2DB1"/>
    <w:lvl w:ilvl="0">
      <w:start w:val="1"/>
      <w:numFmt w:val="decimal"/>
      <w:lvlText w:val="%1."/>
      <w:lvlJc w:val="left"/>
      <w:pPr>
        <w:tabs>
          <w:tab w:val="left" w:leader="none" w:pos="360"/>
        </w:tabs>
        <w:ind w:left="36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5">
    <w:nsid w:val="00000005"/>
    <w:multiLevelType w:val="multilevel"/>
    <w:tmpl w:val="24601EDC"/>
    <w:lvl w:ilvl="0">
      <w:start w:val="5"/>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multilevel"/>
    <w:tmpl w:val="3EFF74EE"/>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7">
    <w:nsid w:val="00000007"/>
    <w:multiLevelType w:val="multilevel"/>
    <w:tmpl w:val="71116D2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7332211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9">
    <w:nsid w:val="00000009"/>
    <w:multiLevelType w:val="multilevel"/>
    <w:tmpl w:val="74EF4569"/>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7F65AD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1">
    <w:nsid w:val="0000000B"/>
    <w:multiLevelType w:val="multilevel"/>
    <w:tmpl w:val="7A5D14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10"/>
  </w:num>
  <w:num w:numId="8">
    <w:abstractNumId w:val="11"/>
  </w:num>
  <w:num w:numId="9">
    <w:abstractNumId w:val="5"/>
  </w:num>
  <w:num w:numId="10">
    <w:abstractNumId w:val="8"/>
  </w:num>
  <w:num w:numId="11">
    <w:abstractNumId w:val="9"/>
  </w:num>
  <w:num w:numId="12">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next w:val="style0"/>
    <w:qFormat/>
    <w:uiPriority w:val="0"/>
    <w:pPr/>
    <w:rPr>
      <w:rFonts w:ascii="Times New Roman" w:cs="Times New Roman" w:eastAsia="Times New Roman" w:hAnsi="Times New Roman"/>
      <w:sz w:val="24"/>
      <w:szCs w:val="24"/>
      <w:lang w:val="en-US" w:bidi="ar-SA" w:eastAsia="en-US"/>
    </w:rPr>
  </w:style>
  <w:style w:type="paragraph" w:styleId="style2">
    <w:name w:val="heading 2"/>
    <w:basedOn w:val="style0"/>
    <w:next w:val="style0"/>
    <w:link w:val="style4105"/>
    <w:qFormat/>
    <w:uiPriority w:val="9"/>
    <w:pPr>
      <w:keepNext/>
      <w:keepLines/>
      <w:spacing w:before="200" w:lineRule="auto" w:line="276"/>
      <w:outlineLvl w:val="1"/>
    </w:pPr>
    <w:rPr>
      <w:rFonts w:ascii="Cambria" w:cs="SimSun" w:eastAsia="SimSun" w:hAnsi="Cambria"/>
      <w:b/>
      <w:bCs/>
      <w:color w:val="4f81bd"/>
      <w:sz w:val="26"/>
      <w:szCs w:val="26"/>
      <w:lang w:val="en-US" w:bidi="ar-SA" w:eastAsia="en-US"/>
    </w:rPr>
  </w:style>
  <w:style w:type="paragraph" w:styleId="style3">
    <w:name w:val="heading 3"/>
    <w:basedOn w:val="style0"/>
    <w:next w:val="style0"/>
    <w:link w:val="style4106"/>
    <w:qFormat/>
    <w:uiPriority w:val="9"/>
    <w:pPr>
      <w:keepNext/>
      <w:keepLines/>
      <w:spacing w:before="200" w:lineRule="auto" w:line="276"/>
      <w:outlineLvl w:val="2"/>
    </w:pPr>
    <w:rPr>
      <w:rFonts w:ascii="Cambria" w:cs="宋体" w:eastAsia="宋体" w:hAnsi="Cambria"/>
      <w:b/>
      <w:bCs/>
      <w:color w:val="a5b592"/>
      <w:sz w:val="28"/>
      <w:szCs w:val="28"/>
      <w:lang w:val="en-US" w:bidi="ar-SA" w:eastAsia="en-US"/>
    </w:rPr>
  </w:style>
  <w:style w:type="paragraph" w:styleId="style4">
    <w:name w:val="heading 4"/>
    <w:basedOn w:val="style0"/>
    <w:next w:val="style0"/>
    <w:link w:val="style4104"/>
    <w:qFormat/>
    <w:uiPriority w:val="9"/>
    <w:pPr>
      <w:keepNext/>
      <w:keepLines/>
      <w:spacing w:before="200" w:lineRule="auto" w:line="276"/>
      <w:outlineLvl w:val="3"/>
    </w:pPr>
    <w:rPr>
      <w:rFonts w:ascii="Cambria" w:cs="SimSun" w:eastAsia="SimSun" w:hAnsi="Cambria"/>
      <w:b/>
      <w:bCs/>
      <w:i/>
      <w:iCs/>
      <w:color w:val="4f81bd"/>
      <w:sz w:val="22"/>
      <w:szCs w:val="22"/>
      <w:lang w:val="en-US" w:bidi="ar-SA" w:eastAsia="en-US"/>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widowControl w:val="false"/>
      <w:autoSpaceDE w:val="false"/>
      <w:autoSpaceDN w:val="false"/>
    </w:pPr>
    <w:rPr>
      <w:rFonts w:ascii="Calibri" w:cs="Calibri" w:eastAsia="Calibri" w:hAnsi="Calibri"/>
      <w:sz w:val="31"/>
      <w:szCs w:val="31"/>
      <w:lang w:val="en-US" w:bidi="ar-SA" w:eastAsia="en-US"/>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sz w:val="20"/>
      <w:szCs w:val="20"/>
      <w:lang w:val="en-US" w:bidi="ar-SA" w:eastAsia="en-US"/>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pPr>
    <w:rPr>
      <w:lang w:val="en-US" w:bidi="ar-SA" w:eastAsia="en-US"/>
    </w:rPr>
  </w:style>
  <w:style w:type="character" w:styleId="style87">
    <w:name w:val="Strong"/>
    <w:basedOn w:val="style65"/>
    <w:next w:val="style87"/>
    <w:qFormat/>
    <w:uiPriority w:val="22"/>
    <w:rPr>
      <w:b/>
      <w:bCs/>
    </w:rPr>
  </w:style>
  <w:style w:type="character" w:customStyle="1" w:styleId="style4097">
    <w:name w:val="n"/>
    <w:basedOn w:val="style65"/>
    <w:next w:val="style4097"/>
    <w:uiPriority w:val="0"/>
  </w:style>
  <w:style w:type="character" w:customStyle="1" w:styleId="style4098">
    <w:name w:val="o"/>
    <w:basedOn w:val="style65"/>
    <w:next w:val="style4098"/>
    <w:uiPriority w:val="0"/>
  </w:style>
  <w:style w:type="character" w:customStyle="1" w:styleId="style4099">
    <w:name w:val="p"/>
    <w:basedOn w:val="style65"/>
    <w:next w:val="style4099"/>
    <w:uiPriority w:val="0"/>
  </w:style>
  <w:style w:type="character" w:customStyle="1" w:styleId="style4100">
    <w:name w:val="s1"/>
    <w:basedOn w:val="style65"/>
    <w:next w:val="style4100"/>
    <w:uiPriority w:val="0"/>
  </w:style>
  <w:style w:type="character" w:customStyle="1" w:styleId="style4101">
    <w:name w:val="HTML Preformatted Char"/>
    <w:basedOn w:val="style65"/>
    <w:next w:val="style4101"/>
    <w:link w:val="style101"/>
    <w:uiPriority w:val="99"/>
    <w:rPr>
      <w:rFonts w:ascii="Courier New" w:cs="Courier New" w:hAnsi="Courier New"/>
      <w:lang w:val="en-US" w:bidi="ar-SA" w:eastAsia="en-US"/>
    </w:rPr>
  </w:style>
  <w:style w:type="character" w:customStyle="1" w:styleId="style4102">
    <w:name w:val="mi"/>
    <w:basedOn w:val="style65"/>
    <w:next w:val="style4102"/>
    <w:uiPriority w:val="0"/>
  </w:style>
  <w:style w:type="character" w:customStyle="1" w:styleId="style4103">
    <w:name w:val="kc"/>
    <w:basedOn w:val="style65"/>
    <w:next w:val="style4103"/>
    <w:uiPriority w:val="0"/>
  </w:style>
  <w:style w:type="character" w:customStyle="1" w:styleId="style4104">
    <w:name w:val="Heading 4 Char_4bc7a008-5600-48cb-84be-14cfabf665fb"/>
    <w:basedOn w:val="style65"/>
    <w:next w:val="style4104"/>
    <w:link w:val="style4"/>
    <w:uiPriority w:val="9"/>
    <w:rPr>
      <w:rFonts w:ascii="Cambria" w:cs="SimSun" w:eastAsia="SimSun" w:hAnsi="Cambria"/>
      <w:b/>
      <w:bCs/>
      <w:i/>
      <w:iCs/>
      <w:color w:val="4f81bd"/>
      <w:sz w:val="22"/>
      <w:szCs w:val="22"/>
      <w:lang w:val="en-US" w:bidi="ar-SA" w:eastAsia="en-US"/>
    </w:rPr>
  </w:style>
  <w:style w:type="character" w:customStyle="1" w:styleId="style4105">
    <w:name w:val="Heading 2 Char_5526e4f8-745b-4df2-8039-6bdb534c02f4"/>
    <w:basedOn w:val="style65"/>
    <w:next w:val="style4105"/>
    <w:link w:val="style2"/>
    <w:uiPriority w:val="9"/>
    <w:rPr>
      <w:rFonts w:ascii="Cambria" w:cs="SimSun" w:eastAsia="SimSun" w:hAnsi="Cambria"/>
      <w:b/>
      <w:bCs/>
      <w:color w:val="4f81bd"/>
      <w:sz w:val="26"/>
      <w:szCs w:val="26"/>
      <w:lang w:val="en-US" w:bidi="ar-SA" w:eastAsia="en-US"/>
    </w:rPr>
  </w:style>
  <w:style w:type="paragraph" w:styleId="style179">
    <w:name w:val="List Paragraph"/>
    <w:basedOn w:val="style0"/>
    <w:next w:val="style179"/>
    <w:qFormat/>
    <w:uiPriority w:val="34"/>
    <w:pPr>
      <w:spacing w:after="200" w:lineRule="auto" w:line="276"/>
      <w:ind w:left="720"/>
      <w:contextualSpacing/>
    </w:pPr>
    <w:rPr>
      <w:rFonts w:ascii="Calibri" w:cs="宋体" w:eastAsia="Calibri" w:hAnsi="Calibri"/>
      <w:sz w:val="22"/>
      <w:szCs w:val="22"/>
      <w:lang w:val="en-US" w:bidi="ar-SA" w:eastAsia="en-US"/>
    </w:rPr>
  </w:style>
  <w:style w:type="character" w:customStyle="1" w:styleId="style4106">
    <w:name w:val="Heading 3 Char_7da5c325-3599-4e9f-950f-746a0e3b655f"/>
    <w:basedOn w:val="style65"/>
    <w:next w:val="style4106"/>
    <w:link w:val="style3"/>
    <w:uiPriority w:val="9"/>
    <w:rPr>
      <w:rFonts w:ascii="Cambria" w:cs="宋体" w:eastAsia="宋体" w:hAnsi="Cambria"/>
      <w:b/>
      <w:bCs/>
      <w:color w:val="a5b592"/>
      <w:sz w:val="28"/>
      <w:szCs w:val="28"/>
      <w:lang w:val="en-US" w:bidi="ar-SA" w:eastAsia="en-US"/>
    </w:rPr>
  </w:style>
  <w:style w:type="character" w:customStyle="1" w:styleId="style4107">
    <w:name w:val="c1"/>
    <w:basedOn w:val="style65"/>
    <w:next w:val="style4107"/>
    <w:uiPriority w:val="0"/>
  </w:style>
  <w:style w:type="character" w:customStyle="1" w:styleId="style4108">
    <w:name w:val="nb"/>
    <w:basedOn w:val="style65"/>
    <w:next w:val="style4108"/>
    <w:uiPriority w:val="0"/>
  </w:style>
  <w:style w:type="character" w:customStyle="1" w:styleId="style4109">
    <w:name w:val="si"/>
    <w:basedOn w:val="style65"/>
    <w:next w:val="style4109"/>
    <w:uiPriority w:val="0"/>
  </w:style>
</w:styles>
</file>

<file path=word/_rels/document.xml.rels><?xml version="1.0" encoding="UTF-8"?>
<Relationships xmlns="http://schemas.openxmlformats.org/package/2006/relationships"><Relationship Id="rId40" Type="http://schemas.openxmlformats.org/officeDocument/2006/relationships/customXml" Target="../customXml/item1.xml"/><Relationship Id="rId20" Type="http://schemas.openxmlformats.org/officeDocument/2006/relationships/image" Target="media/image16.png"/><Relationship Id="rId22" Type="http://schemas.openxmlformats.org/officeDocument/2006/relationships/header" Target="header1.xml"/><Relationship Id="rId21" Type="http://schemas.openxmlformats.org/officeDocument/2006/relationships/image" Target="media/image17.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6.png"/><Relationship Id="rId26" Type="http://schemas.openxmlformats.org/officeDocument/2006/relationships/image" Target="media/image5.jpeg"/><Relationship Id="rId25" Type="http://schemas.openxmlformats.org/officeDocument/2006/relationships/image" Target="media/image20.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image" Target="media/image3.jpeg"/><Relationship Id="rId6" Type="http://schemas.openxmlformats.org/officeDocument/2006/relationships/image" Target="media/image3.png"/><Relationship Id="rId29" Type="http://schemas.openxmlformats.org/officeDocument/2006/relationships/image" Target="media/image23.png"/><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image" Target="media/image25.png"/><Relationship Id="rId30" Type="http://schemas.openxmlformats.org/officeDocument/2006/relationships/image" Target="media/image24.png"/><Relationship Id="rId11" Type="http://schemas.openxmlformats.org/officeDocument/2006/relationships/image" Target="media/image8.png"/><Relationship Id="rId33" Type="http://schemas.openxmlformats.org/officeDocument/2006/relationships/image" Target="media/image27.png"/><Relationship Id="rId10" Type="http://schemas.openxmlformats.org/officeDocument/2006/relationships/image" Target="media/image7.png"/><Relationship Id="rId32" Type="http://schemas.openxmlformats.org/officeDocument/2006/relationships/image" Target="media/image26.png"/><Relationship Id="rId13" Type="http://schemas.openxmlformats.org/officeDocument/2006/relationships/image" Target="media/image4.jpeg"/><Relationship Id="rId35" Type="http://schemas.openxmlformats.org/officeDocument/2006/relationships/header" Target="header3.xml"/><Relationship Id="rId12" Type="http://schemas.openxmlformats.org/officeDocument/2006/relationships/image" Target="media/image9.png"/><Relationship Id="rId34" Type="http://schemas.openxmlformats.org/officeDocument/2006/relationships/header" Target="header2.xml"/><Relationship Id="rId15" Type="http://schemas.openxmlformats.org/officeDocument/2006/relationships/image" Target="media/image11.png"/><Relationship Id="rId37" Type="http://schemas.openxmlformats.org/officeDocument/2006/relationships/fontTable" Target="fontTable.xml"/><Relationship Id="rId14" Type="http://schemas.openxmlformats.org/officeDocument/2006/relationships/image" Target="media/image10.png"/><Relationship Id="rId36" Type="http://schemas.openxmlformats.org/officeDocument/2006/relationships/styles" Target="styles.xml"/><Relationship Id="rId17" Type="http://schemas.openxmlformats.org/officeDocument/2006/relationships/image" Target="media/image13.png"/><Relationship Id="rId39" Type="http://schemas.openxmlformats.org/officeDocument/2006/relationships/theme" Target="theme/theme1.xml"/><Relationship Id="rId16" Type="http://schemas.openxmlformats.org/officeDocument/2006/relationships/image" Target="media/image12.png"/><Relationship Id="rId38"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TotalTime>0</TotalTime>
  <Words>4913</Words>
  <Pages>1</Pages>
  <Characters>28262</Characters>
  <Application>WPS Office</Application>
  <DocSecurity>0</DocSecurity>
  <Paragraphs>1182</Paragraphs>
  <ScaleCrop>false</ScaleCrop>
  <LinksUpToDate>false</LinksUpToDate>
  <CharactersWithSpaces>32503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2023-10-11T15:57:49Z</dcterms:created>
  <dc:creator>PC</dc:creator>
  <lastModifiedBy>RMX3263</lastModifiedBy>
  <dcterms:modified xsi:type="dcterms:W3CDTF">2023-10-11T15:57:49Z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db7edf0309364436abf032514bc83d92</vt:lpwstr>
  </property>
</Properties>
</file>